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AB0A8" w14:textId="686C1AE8" w:rsidR="00BF104C" w:rsidRDefault="00BF104C" w:rsidP="00327DAA">
      <w:pPr>
        <w:jc w:val="center"/>
        <w:rPr>
          <w:rFonts w:ascii="Times New Roman" w:hAnsi="Times New Roman" w:cs="Times New Roman"/>
          <w:b/>
          <w:sz w:val="32"/>
          <w:szCs w:val="32"/>
        </w:rPr>
      </w:pPr>
      <w:r>
        <w:rPr>
          <w:rFonts w:ascii="Times New Roman" w:hAnsi="Times New Roman" w:cs="Times New Roman"/>
          <w:b/>
          <w:sz w:val="32"/>
          <w:szCs w:val="32"/>
        </w:rPr>
        <w:t>The HELP Study data analysis:</w:t>
      </w:r>
    </w:p>
    <w:p w14:paraId="7D6FA640" w14:textId="77777777" w:rsidR="00E32CFC" w:rsidRDefault="00E32CFC" w:rsidP="00327DAA">
      <w:pPr>
        <w:jc w:val="center"/>
        <w:rPr>
          <w:rFonts w:ascii="Times New Roman" w:hAnsi="Times New Roman" w:cs="Times New Roman"/>
          <w:b/>
          <w:sz w:val="32"/>
          <w:szCs w:val="32"/>
        </w:rPr>
      </w:pPr>
    </w:p>
    <w:p w14:paraId="3CC81E6F" w14:textId="165116CB" w:rsidR="00BF104C" w:rsidRDefault="00BF104C" w:rsidP="00327DAA">
      <w:pPr>
        <w:jc w:val="center"/>
        <w:rPr>
          <w:rFonts w:ascii="Times New Roman" w:hAnsi="Times New Roman" w:cs="Times New Roman"/>
          <w:b/>
          <w:sz w:val="32"/>
          <w:szCs w:val="32"/>
        </w:rPr>
      </w:pPr>
      <w:r>
        <w:rPr>
          <w:rFonts w:ascii="Times New Roman" w:hAnsi="Times New Roman" w:cs="Times New Roman"/>
          <w:b/>
          <w:sz w:val="32"/>
          <w:szCs w:val="32"/>
        </w:rPr>
        <w:t xml:space="preserve">Determine the significance of the predictor variables by using Poisson GLMM </w:t>
      </w:r>
    </w:p>
    <w:p w14:paraId="78C87156" w14:textId="77777777" w:rsidR="00BF104C" w:rsidRDefault="00BF104C" w:rsidP="00327DAA">
      <w:pPr>
        <w:jc w:val="center"/>
        <w:rPr>
          <w:rFonts w:ascii="Times New Roman" w:hAnsi="Times New Roman" w:cs="Times New Roman"/>
          <w:b/>
          <w:sz w:val="32"/>
          <w:szCs w:val="32"/>
        </w:rPr>
      </w:pPr>
    </w:p>
    <w:p w14:paraId="1FD623D7" w14:textId="5BC77591" w:rsidR="005258E1" w:rsidRDefault="005258E1" w:rsidP="005258E1">
      <w:pPr>
        <w:rPr>
          <w:rFonts w:ascii="Times New Roman" w:hAnsi="Times New Roman" w:cs="Times New Roman"/>
          <w:b/>
          <w:sz w:val="32"/>
          <w:szCs w:val="32"/>
        </w:rPr>
      </w:pPr>
      <w:r>
        <w:rPr>
          <w:rFonts w:ascii="Times New Roman" w:hAnsi="Times New Roman" w:cs="Times New Roman"/>
          <w:b/>
          <w:sz w:val="32"/>
          <w:szCs w:val="32"/>
        </w:rPr>
        <w:t>Introduction</w:t>
      </w:r>
      <w:r w:rsidR="001E39D8">
        <w:rPr>
          <w:rFonts w:ascii="Times New Roman" w:hAnsi="Times New Roman" w:cs="Times New Roman"/>
          <w:b/>
          <w:sz w:val="32"/>
          <w:szCs w:val="32"/>
        </w:rPr>
        <w:t>:</w:t>
      </w:r>
    </w:p>
    <w:p w14:paraId="08EA2F4E" w14:textId="1AA95F9A" w:rsidR="00F02AB1" w:rsidRPr="000530E7" w:rsidRDefault="00142C41" w:rsidP="00F02AB1">
      <w:pPr>
        <w:rPr>
          <w:rFonts w:ascii="Times New Roman" w:hAnsi="Times New Roman" w:cs="Times New Roman"/>
        </w:rPr>
      </w:pPr>
      <w:r>
        <w:rPr>
          <w:rFonts w:ascii="Times New Roman" w:hAnsi="Times New Roman" w:cs="Times New Roman"/>
        </w:rPr>
        <w:t xml:space="preserve">     </w:t>
      </w:r>
      <w:r w:rsidR="00F02AB1" w:rsidRPr="000530E7">
        <w:rPr>
          <w:rFonts w:ascii="Times New Roman" w:hAnsi="Times New Roman" w:cs="Times New Roman"/>
        </w:rPr>
        <w:t>The HELP study was a clinical trial for adult inpatients recruited from a detoxification unit. Patients who did not have primary ca</w:t>
      </w:r>
      <w:r w:rsidR="00B26D58">
        <w:rPr>
          <w:rFonts w:ascii="Times New Roman" w:hAnsi="Times New Roman" w:cs="Times New Roman"/>
        </w:rPr>
        <w:t>re physician were randomized receiving</w:t>
      </w:r>
      <w:r w:rsidR="00F02AB1" w:rsidRPr="000530E7">
        <w:rPr>
          <w:rFonts w:ascii="Times New Roman" w:hAnsi="Times New Roman" w:cs="Times New Roman"/>
        </w:rPr>
        <w:t xml:space="preserve"> </w:t>
      </w:r>
      <w:r w:rsidR="00F02AB1" w:rsidRPr="000530E7">
        <w:rPr>
          <w:rFonts w:ascii="Times New Roman" w:hAnsi="Times New Roman" w:cs="Times New Roman"/>
          <w:lang w:eastAsia="zh-CN"/>
        </w:rPr>
        <w:t xml:space="preserve">either </w:t>
      </w:r>
      <w:r w:rsidR="00F02AB1" w:rsidRPr="000530E7">
        <w:rPr>
          <w:rFonts w:ascii="Times New Roman" w:hAnsi="Times New Roman" w:cs="Times New Roman"/>
        </w:rPr>
        <w:t xml:space="preserve">a multidisciplinary assessment or a brief motivational intervention or usual care </w:t>
      </w:r>
      <w:r w:rsidR="00F02AB1" w:rsidRPr="000530E7">
        <w:rPr>
          <w:rFonts w:ascii="Times New Roman" w:hAnsi="Times New Roman" w:cs="Times New Roman"/>
          <w:lang w:eastAsia="zh-CN"/>
        </w:rPr>
        <w:t xml:space="preserve">assessment and intervention </w:t>
      </w:r>
      <w:r w:rsidR="00F02AB1" w:rsidRPr="000530E7">
        <w:rPr>
          <w:rFonts w:ascii="Times New Roman" w:hAnsi="Times New Roman" w:cs="Times New Roman"/>
        </w:rPr>
        <w:t>in order to linkin</w:t>
      </w:r>
      <w:r w:rsidR="00EA26A3" w:rsidRPr="000530E7">
        <w:rPr>
          <w:rFonts w:ascii="Times New Roman" w:hAnsi="Times New Roman" w:cs="Times New Roman"/>
        </w:rPr>
        <w:t>g them to primary medical care.</w:t>
      </w:r>
    </w:p>
    <w:p w14:paraId="02CB1B7B" w14:textId="1B25807B" w:rsidR="00F02AB1" w:rsidRPr="000530E7" w:rsidRDefault="00F02AB1" w:rsidP="00F02AB1">
      <w:pPr>
        <w:rPr>
          <w:rFonts w:ascii="Times New Roman" w:hAnsi="Times New Roman" w:cs="Times New Roman"/>
        </w:rPr>
      </w:pPr>
      <w:r w:rsidRPr="000530E7">
        <w:rPr>
          <w:rFonts w:ascii="Times New Roman" w:hAnsi="Times New Roman" w:cs="Times New Roman"/>
        </w:rPr>
        <w:t>Eligible subjects were adults who spoke Spanish or English were reported to be addicted to</w:t>
      </w:r>
      <w:r w:rsidRPr="000530E7">
        <w:rPr>
          <w:rFonts w:ascii="Times New Roman" w:hAnsi="Times New Roman" w:cs="Times New Roman"/>
          <w:color w:val="FF0000"/>
        </w:rPr>
        <w:t xml:space="preserve"> </w:t>
      </w:r>
      <w:r w:rsidRPr="000530E7">
        <w:rPr>
          <w:rFonts w:ascii="Times New Roman" w:hAnsi="Times New Roman" w:cs="Times New Roman"/>
        </w:rPr>
        <w:t>alcohol, heroin or cocaine. They were homeless and resided in proximity to the primary care clinic. Patients with established primary care relationships they planned to continue, significant dementia, specific plans to leave the Boston area that would prevent research participation, failure to provide contact information for tracking purposes, or pregnancy were excluded.</w:t>
      </w:r>
    </w:p>
    <w:p w14:paraId="707AE8B1" w14:textId="470F7D40" w:rsidR="00F02AB1" w:rsidRPr="000530E7" w:rsidRDefault="007E1E4C" w:rsidP="005258E1">
      <w:pPr>
        <w:rPr>
          <w:rFonts w:ascii="Times New Roman" w:hAnsi="Times New Roman" w:cs="Times New Roman"/>
        </w:rPr>
      </w:pPr>
      <w:r>
        <w:rPr>
          <w:rFonts w:ascii="Times New Roman" w:hAnsi="Times New Roman" w:cs="Times New Roman"/>
        </w:rPr>
        <w:t xml:space="preserve">     </w:t>
      </w:r>
    </w:p>
    <w:p w14:paraId="7529B682" w14:textId="0C603C5B" w:rsidR="005258E1" w:rsidRDefault="005258E1" w:rsidP="005258E1">
      <w:pPr>
        <w:rPr>
          <w:rFonts w:ascii="Times New Roman" w:hAnsi="Times New Roman" w:cs="Times New Roman"/>
          <w:b/>
          <w:sz w:val="32"/>
          <w:szCs w:val="32"/>
        </w:rPr>
      </w:pPr>
      <w:r>
        <w:rPr>
          <w:rFonts w:ascii="Times New Roman" w:hAnsi="Times New Roman" w:cs="Times New Roman"/>
          <w:b/>
          <w:sz w:val="32"/>
          <w:szCs w:val="32"/>
        </w:rPr>
        <w:t>Methods</w:t>
      </w:r>
      <w:r w:rsidR="00F50E74">
        <w:rPr>
          <w:rFonts w:ascii="Times New Roman" w:hAnsi="Times New Roman" w:cs="Times New Roman"/>
          <w:b/>
          <w:sz w:val="32"/>
          <w:szCs w:val="32"/>
        </w:rPr>
        <w:t>:</w:t>
      </w:r>
    </w:p>
    <w:p w14:paraId="233A3DC4" w14:textId="20F00737" w:rsidR="00F50E74" w:rsidRPr="001F1BAF" w:rsidRDefault="001F1BAF" w:rsidP="001F1BAF">
      <w:pPr>
        <w:rPr>
          <w:rFonts w:ascii="Times New Roman" w:hAnsi="Times New Roman" w:cs="Times New Roman"/>
          <w:sz w:val="28"/>
          <w:szCs w:val="28"/>
        </w:rPr>
      </w:pPr>
      <w:r>
        <w:rPr>
          <w:rFonts w:ascii="Times New Roman" w:hAnsi="Times New Roman" w:cs="Times New Roman"/>
          <w:sz w:val="28"/>
          <w:szCs w:val="28"/>
        </w:rPr>
        <w:t xml:space="preserve">     </w:t>
      </w:r>
      <w:r w:rsidR="00887DCE" w:rsidRPr="00887DCE">
        <w:rPr>
          <w:rFonts w:ascii="Times New Roman" w:hAnsi="Times New Roman" w:cs="Times New Roman"/>
        </w:rPr>
        <w:t>A</w:t>
      </w:r>
      <w:ins w:id="0" w:author="Meng  Lu" w:date="2014-12-10T15:00:00Z">
        <w:r w:rsidR="00B35DAC">
          <w:rPr>
            <w:rFonts w:ascii="Times New Roman" w:hAnsi="Times New Roman" w:cs="Times New Roman"/>
          </w:rPr>
          <w:t>n experiment with</w:t>
        </w:r>
      </w:ins>
      <w:r w:rsidR="00887DCE" w:rsidRPr="00887DCE">
        <w:rPr>
          <w:rFonts w:ascii="Times New Roman" w:hAnsi="Times New Roman" w:cs="Times New Roman"/>
        </w:rPr>
        <w:t xml:space="preserve"> five</w:t>
      </w:r>
      <w:ins w:id="1" w:author="Meng  Lu" w:date="2014-12-10T15:00:00Z">
        <w:r w:rsidR="00B35DAC">
          <w:rPr>
            <w:rFonts w:ascii="Times New Roman" w:hAnsi="Times New Roman" w:cs="Times New Roman"/>
          </w:rPr>
          <w:t>-</w:t>
        </w:r>
      </w:ins>
      <w:r w:rsidR="00887DCE" w:rsidRPr="00887DCE">
        <w:rPr>
          <w:rFonts w:ascii="Times New Roman" w:hAnsi="Times New Roman" w:cs="Times New Roman"/>
        </w:rPr>
        <w:t>randomized controlled trial</w:t>
      </w:r>
      <w:r w:rsidR="00E62AF8">
        <w:rPr>
          <w:rFonts w:ascii="Times New Roman" w:hAnsi="Times New Roman" w:cs="Times New Roman"/>
        </w:rPr>
        <w:t>s</w:t>
      </w:r>
      <w:ins w:id="2" w:author="Meng  Lu" w:date="2014-12-10T15:00:00Z">
        <w:r w:rsidR="00B35DAC">
          <w:rPr>
            <w:rFonts w:ascii="Times New Roman" w:hAnsi="Times New Roman" w:cs="Times New Roman"/>
          </w:rPr>
          <w:t xml:space="preserve"> and </w:t>
        </w:r>
      </w:ins>
      <w:bookmarkStart w:id="3" w:name="_GoBack"/>
      <w:bookmarkEnd w:id="3"/>
      <w:r w:rsidR="00887DCE" w:rsidRPr="00887DCE">
        <w:rPr>
          <w:rFonts w:ascii="Times New Roman" w:hAnsi="Times New Roman" w:cs="Times New Roman"/>
        </w:rPr>
        <w:t>two</w:t>
      </w:r>
      <w:ins w:id="4" w:author="Meng  Lu" w:date="2014-12-10T15:00:00Z">
        <w:r w:rsidR="00B35DAC">
          <w:rPr>
            <w:rFonts w:ascii="Times New Roman" w:hAnsi="Times New Roman" w:cs="Times New Roman"/>
          </w:rPr>
          <w:t>-</w:t>
        </w:r>
      </w:ins>
      <w:del w:id="5" w:author="Meng  Lu" w:date="2014-12-10T15:00:00Z">
        <w:r w:rsidR="00887DCE" w:rsidRPr="00887DCE" w:rsidDel="00B35DAC">
          <w:rPr>
            <w:rFonts w:ascii="Times New Roman" w:hAnsi="Times New Roman" w:cs="Times New Roman"/>
          </w:rPr>
          <w:delText xml:space="preserve"> </w:delText>
        </w:r>
      </w:del>
      <w:r w:rsidR="00887DCE" w:rsidRPr="00887DCE">
        <w:rPr>
          <w:rFonts w:ascii="Times New Roman" w:hAnsi="Times New Roman" w:cs="Times New Roman"/>
        </w:rPr>
        <w:t xml:space="preserve">arm Phases </w:t>
      </w:r>
      <w:r w:rsidR="00E62AF8">
        <w:rPr>
          <w:rFonts w:ascii="Times New Roman" w:hAnsi="Times New Roman" w:cs="Times New Roman"/>
        </w:rPr>
        <w:t>were</w:t>
      </w:r>
      <w:r w:rsidRPr="000530E7">
        <w:rPr>
          <w:rFonts w:ascii="Times New Roman" w:hAnsi="Times New Roman" w:cs="Times New Roman"/>
        </w:rPr>
        <w:t xml:space="preserve"> conducted on 470 eligible patients. Subjects were interviewed at baseline during their detoxification stay and follow-up in</w:t>
      </w:r>
      <w:r w:rsidR="0042249D">
        <w:rPr>
          <w:rFonts w:ascii="Times New Roman" w:hAnsi="Times New Roman" w:cs="Times New Roman"/>
        </w:rPr>
        <w:t>terviews were undertaken every six months for two</w:t>
      </w:r>
      <w:r w:rsidRPr="000530E7">
        <w:rPr>
          <w:rFonts w:ascii="Times New Roman" w:hAnsi="Times New Roman" w:cs="Times New Roman"/>
        </w:rPr>
        <w:t xml:space="preserve"> years. </w:t>
      </w:r>
    </w:p>
    <w:p w14:paraId="37B138BD" w14:textId="632913DF" w:rsidR="00C30F33" w:rsidRPr="00992704" w:rsidRDefault="00C30F33" w:rsidP="005258E1">
      <w:pPr>
        <w:rPr>
          <w:rFonts w:ascii="Times New Roman" w:hAnsi="Times New Roman" w:cs="Times New Roman"/>
          <w:sz w:val="28"/>
          <w:szCs w:val="28"/>
        </w:rPr>
      </w:pPr>
      <w:r w:rsidRPr="00992704">
        <w:rPr>
          <w:rFonts w:ascii="Times New Roman" w:hAnsi="Times New Roman" w:cs="Times New Roman"/>
          <w:sz w:val="28"/>
          <w:szCs w:val="28"/>
        </w:rPr>
        <w:t>Statistical Method</w:t>
      </w:r>
    </w:p>
    <w:p w14:paraId="7C849C13" w14:textId="5FB55CC7" w:rsidR="00992704" w:rsidRPr="000530E7" w:rsidRDefault="001F1BAF" w:rsidP="005258E1">
      <w:pPr>
        <w:rPr>
          <w:rFonts w:ascii="Times New Roman" w:hAnsi="Times New Roman" w:cs="Times New Roman"/>
        </w:rPr>
      </w:pPr>
      <w:r>
        <w:rPr>
          <w:rFonts w:ascii="Times New Roman" w:hAnsi="Times New Roman" w:cs="Times New Roman"/>
          <w:sz w:val="28"/>
          <w:szCs w:val="28"/>
        </w:rPr>
        <w:t xml:space="preserve">     </w:t>
      </w:r>
      <w:r w:rsidR="00992704" w:rsidRPr="000530E7">
        <w:rPr>
          <w:rFonts w:ascii="Times New Roman" w:hAnsi="Times New Roman" w:cs="Times New Roman"/>
        </w:rPr>
        <w:t xml:space="preserve">Statistical analysis was done </w:t>
      </w:r>
      <w:ins w:id="6" w:author="Meng  Lu" w:date="2014-12-10T15:04:00Z">
        <w:r w:rsidR="00B35DAC">
          <w:rPr>
            <w:rFonts w:ascii="Times New Roman" w:hAnsi="Times New Roman" w:cs="Times New Roman"/>
          </w:rPr>
          <w:t xml:space="preserve">on </w:t>
        </w:r>
      </w:ins>
      <w:del w:id="7" w:author="Meng  Lu" w:date="2014-12-10T15:04:00Z">
        <w:r w:rsidR="00992704" w:rsidRPr="000530E7" w:rsidDel="00B35DAC">
          <w:rPr>
            <w:rFonts w:ascii="Times New Roman" w:hAnsi="Times New Roman" w:cs="Times New Roman"/>
          </w:rPr>
          <w:delText xml:space="preserve">using </w:delText>
        </w:r>
      </w:del>
      <w:r w:rsidR="00992704" w:rsidRPr="000530E7">
        <w:rPr>
          <w:rFonts w:ascii="Times New Roman" w:hAnsi="Times New Roman" w:cs="Times New Roman"/>
        </w:rPr>
        <w:t xml:space="preserve">R statistical software. </w:t>
      </w:r>
    </w:p>
    <w:p w14:paraId="0CDB630C" w14:textId="01A18192" w:rsidR="00992704" w:rsidRPr="000530E7" w:rsidRDefault="001F1BAF" w:rsidP="005258E1">
      <w:pPr>
        <w:rPr>
          <w:rFonts w:ascii="Times New Roman" w:hAnsi="Times New Roman" w:cs="Times New Roman"/>
        </w:rPr>
      </w:pPr>
      <w:r w:rsidRPr="000530E7">
        <w:rPr>
          <w:rFonts w:ascii="Times New Roman" w:hAnsi="Times New Roman" w:cs="Times New Roman"/>
        </w:rPr>
        <w:t xml:space="preserve">      </w:t>
      </w:r>
      <w:r w:rsidR="00992704" w:rsidRPr="000530E7">
        <w:rPr>
          <w:rFonts w:ascii="Times New Roman" w:hAnsi="Times New Roman" w:cs="Times New Roman"/>
        </w:rPr>
        <w:t>Inference statistics w</w:t>
      </w:r>
      <w:r w:rsidR="00A75A72">
        <w:rPr>
          <w:rFonts w:ascii="Times New Roman" w:hAnsi="Times New Roman" w:cs="Times New Roman"/>
        </w:rPr>
        <w:t>as done using Poisson GLMM (Generalized linear mixed effect model)</w:t>
      </w:r>
      <w:r w:rsidR="00C747AC">
        <w:rPr>
          <w:rFonts w:ascii="Times New Roman" w:hAnsi="Times New Roman" w:cs="Times New Roman"/>
        </w:rPr>
        <w:t xml:space="preserve"> to assess</w:t>
      </w:r>
      <w:r w:rsidR="00992704" w:rsidRPr="000530E7">
        <w:rPr>
          <w:rFonts w:ascii="Times New Roman" w:hAnsi="Times New Roman" w:cs="Times New Roman"/>
        </w:rPr>
        <w:t xml:space="preserve"> the number of times patients entered a de</w:t>
      </w:r>
      <w:r w:rsidR="00AD4225">
        <w:rPr>
          <w:rFonts w:ascii="Times New Roman" w:hAnsi="Times New Roman" w:cs="Times New Roman"/>
        </w:rPr>
        <w:t>tox program</w:t>
      </w:r>
      <w:r w:rsidR="00992704" w:rsidRPr="000530E7">
        <w:rPr>
          <w:rFonts w:ascii="Times New Roman" w:hAnsi="Times New Roman" w:cs="Times New Roman"/>
        </w:rPr>
        <w:t>.</w:t>
      </w:r>
      <w:r w:rsidR="0002790C">
        <w:rPr>
          <w:rFonts w:ascii="Times New Roman" w:hAnsi="Times New Roman" w:cs="Times New Roman"/>
        </w:rPr>
        <w:t xml:space="preserve"> </w:t>
      </w:r>
      <w:r w:rsidR="00DA1085">
        <w:rPr>
          <w:rFonts w:ascii="Times New Roman" w:hAnsi="Times New Roman" w:cs="Times New Roman"/>
        </w:rPr>
        <w:t xml:space="preserve">Poisson </w:t>
      </w:r>
      <w:r w:rsidR="0002790C">
        <w:rPr>
          <w:rFonts w:ascii="Times New Roman" w:hAnsi="Times New Roman" w:cs="Times New Roman"/>
        </w:rPr>
        <w:t>GLMM</w:t>
      </w:r>
      <w:r w:rsidR="00992704" w:rsidRPr="000530E7">
        <w:rPr>
          <w:rFonts w:ascii="Times New Roman" w:hAnsi="Times New Roman" w:cs="Times New Roman"/>
        </w:rPr>
        <w:t xml:space="preserve"> statistical approach was used to decide </w:t>
      </w:r>
      <w:ins w:id="8" w:author="Meng  Lu" w:date="2014-12-10T15:05:00Z">
        <w:r w:rsidR="00B35DAC">
          <w:rPr>
            <w:rFonts w:ascii="Times New Roman" w:hAnsi="Times New Roman" w:cs="Times New Roman"/>
          </w:rPr>
          <w:t>whether</w:t>
        </w:r>
      </w:ins>
      <w:del w:id="9" w:author="Meng  Lu" w:date="2014-12-10T15:05:00Z">
        <w:r w:rsidR="00992704" w:rsidRPr="000530E7" w:rsidDel="00B35DAC">
          <w:rPr>
            <w:rFonts w:ascii="Times New Roman" w:hAnsi="Times New Roman" w:cs="Times New Roman"/>
          </w:rPr>
          <w:delText>i</w:delText>
        </w:r>
        <w:r w:rsidR="001863A6" w:rsidDel="00B35DAC">
          <w:rPr>
            <w:rFonts w:ascii="Times New Roman" w:hAnsi="Times New Roman" w:cs="Times New Roman"/>
          </w:rPr>
          <w:delText>f</w:delText>
        </w:r>
      </w:del>
      <w:r w:rsidR="001863A6">
        <w:rPr>
          <w:rFonts w:ascii="Times New Roman" w:hAnsi="Times New Roman" w:cs="Times New Roman"/>
        </w:rPr>
        <w:t xml:space="preserve"> the treatment variable affect</w:t>
      </w:r>
      <w:ins w:id="10" w:author="Meng  Lu" w:date="2014-12-10T15:05:00Z">
        <w:r w:rsidR="00B35DAC">
          <w:rPr>
            <w:rFonts w:ascii="Times New Roman" w:hAnsi="Times New Roman" w:cs="Times New Roman"/>
          </w:rPr>
          <w:t>s</w:t>
        </w:r>
      </w:ins>
      <w:del w:id="11" w:author="Meng  Lu" w:date="2014-12-10T15:05:00Z">
        <w:r w:rsidR="00206749" w:rsidDel="00B35DAC">
          <w:rPr>
            <w:rFonts w:ascii="Times New Roman" w:hAnsi="Times New Roman" w:cs="Times New Roman"/>
          </w:rPr>
          <w:delText>ed</w:delText>
        </w:r>
      </w:del>
      <w:r w:rsidR="00992704" w:rsidRPr="000530E7">
        <w:rPr>
          <w:rFonts w:ascii="Times New Roman" w:hAnsi="Times New Roman" w:cs="Times New Roman"/>
        </w:rPr>
        <w:t xml:space="preserve"> the number of times </w:t>
      </w:r>
      <w:ins w:id="12" w:author="Meng  Lu" w:date="2014-12-10T15:09:00Z">
        <w:r w:rsidR="00B35DAC">
          <w:rPr>
            <w:rFonts w:ascii="Times New Roman" w:hAnsi="Times New Roman" w:cs="Times New Roman"/>
          </w:rPr>
          <w:t xml:space="preserve">that </w:t>
        </w:r>
      </w:ins>
      <w:r w:rsidR="00992704" w:rsidRPr="000530E7">
        <w:rPr>
          <w:rFonts w:ascii="Times New Roman" w:hAnsi="Times New Roman" w:cs="Times New Roman"/>
        </w:rPr>
        <w:t>patients entered a deto</w:t>
      </w:r>
      <w:r w:rsidR="00C66BAF" w:rsidRPr="000530E7">
        <w:rPr>
          <w:rFonts w:ascii="Times New Roman" w:hAnsi="Times New Roman" w:cs="Times New Roman"/>
        </w:rPr>
        <w:t>x progr</w:t>
      </w:r>
      <w:r w:rsidR="0002790C">
        <w:rPr>
          <w:rFonts w:ascii="Times New Roman" w:hAnsi="Times New Roman" w:cs="Times New Roman"/>
        </w:rPr>
        <w:t>am</w:t>
      </w:r>
      <w:r w:rsidR="00C66BAF" w:rsidRPr="000530E7">
        <w:rPr>
          <w:rFonts w:ascii="Times New Roman" w:hAnsi="Times New Roman" w:cs="Times New Roman"/>
        </w:rPr>
        <w:t xml:space="preserve"> a</w:t>
      </w:r>
      <w:r w:rsidR="00992704" w:rsidRPr="000530E7">
        <w:rPr>
          <w:rFonts w:ascii="Times New Roman" w:hAnsi="Times New Roman" w:cs="Times New Roman"/>
        </w:rPr>
        <w:t xml:space="preserve">nd whether the effect of homelessness or substance type </w:t>
      </w:r>
      <w:ins w:id="13" w:author="Meng  Lu" w:date="2014-12-10T15:14:00Z">
        <w:r w:rsidR="00B35DAC">
          <w:rPr>
            <w:rFonts w:ascii="Times New Roman" w:hAnsi="Times New Roman" w:cs="Times New Roman"/>
          </w:rPr>
          <w:t>moderates</w:t>
        </w:r>
      </w:ins>
      <w:del w:id="14" w:author="Meng  Lu" w:date="2014-12-10T15:14:00Z">
        <w:r w:rsidR="00992704" w:rsidRPr="000530E7" w:rsidDel="00B35DAC">
          <w:rPr>
            <w:rFonts w:ascii="Times New Roman" w:hAnsi="Times New Roman" w:cs="Times New Roman"/>
          </w:rPr>
          <w:delText>modifies</w:delText>
        </w:r>
      </w:del>
      <w:r w:rsidR="00992704" w:rsidRPr="000530E7">
        <w:rPr>
          <w:rFonts w:ascii="Times New Roman" w:hAnsi="Times New Roman" w:cs="Times New Roman"/>
        </w:rPr>
        <w:t xml:space="preserve"> the effect of the tre</w:t>
      </w:r>
      <w:r w:rsidR="0002790C">
        <w:rPr>
          <w:rFonts w:ascii="Times New Roman" w:hAnsi="Times New Roman" w:cs="Times New Roman"/>
        </w:rPr>
        <w:t>atment on the number of times</w:t>
      </w:r>
      <w:r w:rsidR="00DB14DB">
        <w:rPr>
          <w:rFonts w:ascii="Times New Roman" w:hAnsi="Times New Roman" w:cs="Times New Roman"/>
        </w:rPr>
        <w:t xml:space="preserve"> patients entered a detox </w:t>
      </w:r>
      <w:r w:rsidR="0014275E">
        <w:rPr>
          <w:rFonts w:ascii="Times New Roman" w:hAnsi="Times New Roman" w:cs="Times New Roman"/>
        </w:rPr>
        <w:t>program</w:t>
      </w:r>
      <w:r w:rsidR="0002790C">
        <w:rPr>
          <w:rFonts w:ascii="Times New Roman" w:hAnsi="Times New Roman" w:cs="Times New Roman"/>
        </w:rPr>
        <w:t xml:space="preserve">. </w:t>
      </w:r>
      <w:del w:id="15" w:author="Meng  Lu" w:date="2014-12-10T15:12:00Z">
        <w:r w:rsidR="00992704" w:rsidRPr="000530E7" w:rsidDel="00B35DAC">
          <w:rPr>
            <w:rFonts w:ascii="Times New Roman" w:hAnsi="Times New Roman" w:cs="Times New Roman"/>
          </w:rPr>
          <w:delText xml:space="preserve">For each of the models, </w:delText>
        </w:r>
      </w:del>
      <w:ins w:id="16" w:author="Meng  Lu" w:date="2014-12-10T15:12:00Z">
        <w:r w:rsidR="00B35DAC">
          <w:rPr>
            <w:rFonts w:ascii="Times New Roman" w:hAnsi="Times New Roman" w:cs="Times New Roman"/>
          </w:rPr>
          <w:t>U</w:t>
        </w:r>
      </w:ins>
      <w:del w:id="17" w:author="Meng  Lu" w:date="2014-12-10T15:12:00Z">
        <w:r w:rsidR="00992704" w:rsidRPr="000530E7" w:rsidDel="00B35DAC">
          <w:rPr>
            <w:rFonts w:ascii="Times New Roman" w:hAnsi="Times New Roman" w:cs="Times New Roman"/>
          </w:rPr>
          <w:delText>u</w:delText>
        </w:r>
      </w:del>
      <w:r w:rsidR="00992704" w:rsidRPr="000530E7">
        <w:rPr>
          <w:rFonts w:ascii="Times New Roman" w:hAnsi="Times New Roman" w:cs="Times New Roman"/>
        </w:rPr>
        <w:t>nadjusted estimates are reported</w:t>
      </w:r>
      <w:ins w:id="18" w:author="Meng  Lu" w:date="2014-12-10T15:12:00Z">
        <w:r w:rsidR="00B35DAC">
          <w:rPr>
            <w:rFonts w:ascii="Times New Roman" w:hAnsi="Times New Roman" w:cs="Times New Roman"/>
          </w:rPr>
          <w:t xml:space="preserve"> for every single model</w:t>
        </w:r>
      </w:ins>
      <w:r w:rsidR="00992704" w:rsidRPr="000530E7">
        <w:rPr>
          <w:rFonts w:ascii="Times New Roman" w:hAnsi="Times New Roman" w:cs="Times New Roman"/>
        </w:rPr>
        <w:t>.</w:t>
      </w:r>
    </w:p>
    <w:p w14:paraId="62F832B8" w14:textId="66BE9781" w:rsidR="00F50E74" w:rsidRDefault="00C30F33" w:rsidP="005258E1">
      <w:pPr>
        <w:rPr>
          <w:rFonts w:ascii="Times New Roman" w:hAnsi="Times New Roman" w:cs="Times New Roman"/>
          <w:color w:val="000000"/>
          <w:sz w:val="28"/>
          <w:szCs w:val="28"/>
        </w:rPr>
      </w:pPr>
      <w:r>
        <w:rPr>
          <w:rFonts w:ascii="Times New Roman" w:hAnsi="Times New Roman" w:cs="Times New Roman"/>
          <w:color w:val="000000"/>
          <w:sz w:val="28"/>
          <w:szCs w:val="28"/>
        </w:rPr>
        <w:t>Model Fitting</w:t>
      </w:r>
    </w:p>
    <w:p w14:paraId="7E18493A" w14:textId="61DBE3AF" w:rsidR="00992704" w:rsidRPr="000530E7" w:rsidRDefault="00EB28D1" w:rsidP="005258E1">
      <w:pPr>
        <w:rPr>
          <w:rFonts w:ascii="Times New Roman" w:hAnsi="Times New Roman" w:cs="Times New Roman"/>
          <w:color w:val="000000"/>
        </w:rPr>
      </w:pPr>
      <w:r>
        <w:rPr>
          <w:rFonts w:ascii="Times New Roman" w:hAnsi="Times New Roman" w:cs="Times New Roman"/>
          <w:color w:val="000000"/>
          <w:sz w:val="28"/>
          <w:szCs w:val="28"/>
        </w:rPr>
        <w:t xml:space="preserve">       </w:t>
      </w:r>
      <w:r w:rsidR="00887DCE" w:rsidRPr="00887DCE">
        <w:rPr>
          <w:rFonts w:ascii="Times New Roman" w:hAnsi="Times New Roman" w:cs="Times New Roman"/>
          <w:color w:val="000000"/>
        </w:rPr>
        <w:t xml:space="preserve">At first, I omitted missing values when </w:t>
      </w:r>
      <w:del w:id="19" w:author="Meng  Lu" w:date="2014-12-10T15:15:00Z">
        <w:r w:rsidR="00887DCE" w:rsidRPr="00887DCE" w:rsidDel="00F45A62">
          <w:rPr>
            <w:rFonts w:ascii="Times New Roman" w:hAnsi="Times New Roman" w:cs="Times New Roman"/>
            <w:color w:val="000000"/>
          </w:rPr>
          <w:delText xml:space="preserve">I </w:delText>
        </w:r>
      </w:del>
      <w:r w:rsidR="00887DCE" w:rsidRPr="00887DCE">
        <w:rPr>
          <w:rFonts w:ascii="Times New Roman" w:hAnsi="Times New Roman" w:cs="Times New Roman"/>
          <w:color w:val="000000"/>
        </w:rPr>
        <w:t>analyz</w:t>
      </w:r>
      <w:ins w:id="20" w:author="Meng  Lu" w:date="2014-12-10T15:15:00Z">
        <w:r w:rsidR="00F45A62">
          <w:rPr>
            <w:rFonts w:ascii="Times New Roman" w:hAnsi="Times New Roman" w:cs="Times New Roman"/>
            <w:color w:val="000000"/>
          </w:rPr>
          <w:t>ing</w:t>
        </w:r>
      </w:ins>
      <w:del w:id="21" w:author="Meng  Lu" w:date="2014-12-10T15:15:00Z">
        <w:r w:rsidR="00887DCE" w:rsidRPr="00887DCE" w:rsidDel="00F45A62">
          <w:rPr>
            <w:rFonts w:ascii="Times New Roman" w:hAnsi="Times New Roman" w:cs="Times New Roman"/>
            <w:color w:val="000000"/>
          </w:rPr>
          <w:delText>ed</w:delText>
        </w:r>
      </w:del>
      <w:r w:rsidR="00887DCE" w:rsidRPr="00887DCE">
        <w:rPr>
          <w:rFonts w:ascii="Times New Roman" w:hAnsi="Times New Roman" w:cs="Times New Roman"/>
          <w:color w:val="000000"/>
        </w:rPr>
        <w:t xml:space="preserve"> the HELP data for</w:t>
      </w:r>
      <w:del w:id="22" w:author="Meng  Lu" w:date="2014-12-10T15:16:00Z">
        <w:r w:rsidR="00887DCE" w:rsidRPr="00887DCE" w:rsidDel="00F45A62">
          <w:rPr>
            <w:rFonts w:ascii="Times New Roman" w:hAnsi="Times New Roman" w:cs="Times New Roman"/>
            <w:color w:val="000000"/>
          </w:rPr>
          <w:delText xml:space="preserve"> each of</w:delText>
        </w:r>
      </w:del>
      <w:r w:rsidR="00887DCE" w:rsidRPr="00887DCE">
        <w:rPr>
          <w:rFonts w:ascii="Times New Roman" w:hAnsi="Times New Roman" w:cs="Times New Roman"/>
          <w:color w:val="000000"/>
        </w:rPr>
        <w:t xml:space="preserve"> the models. Then I handled missing values by using Multiple Imputation (MI) method in sensitivity anal</w:t>
      </w:r>
      <w:r w:rsidR="004147CE">
        <w:rPr>
          <w:rFonts w:ascii="Times New Roman" w:hAnsi="Times New Roman" w:cs="Times New Roman"/>
          <w:color w:val="000000"/>
        </w:rPr>
        <w:t>ysis. During the analysis, I</w:t>
      </w:r>
      <w:r w:rsidR="00887DCE" w:rsidRPr="00887DCE">
        <w:rPr>
          <w:rFonts w:ascii="Times New Roman" w:hAnsi="Times New Roman" w:cs="Times New Roman"/>
          <w:color w:val="000000"/>
        </w:rPr>
        <w:t xml:space="preserve"> focused on </w:t>
      </w:r>
      <w:ins w:id="23" w:author="Meng  Lu" w:date="2014-12-10T15:18:00Z">
        <w:r w:rsidR="00F45A62">
          <w:rPr>
            <w:rFonts w:ascii="Times New Roman" w:hAnsi="Times New Roman" w:cs="Times New Roman"/>
            <w:color w:val="000000"/>
          </w:rPr>
          <w:t xml:space="preserve">the </w:t>
        </w:r>
      </w:ins>
      <w:r w:rsidR="00887DCE" w:rsidRPr="00887DCE">
        <w:rPr>
          <w:rFonts w:ascii="Times New Roman" w:hAnsi="Times New Roman" w:cs="Times New Roman"/>
          <w:color w:val="000000"/>
        </w:rPr>
        <w:t>p-value</w:t>
      </w:r>
      <w:ins w:id="24" w:author="Meng  Lu" w:date="2014-12-10T15:18:00Z">
        <w:r w:rsidR="00F45A62">
          <w:rPr>
            <w:rFonts w:ascii="Times New Roman" w:hAnsi="Times New Roman" w:cs="Times New Roman"/>
            <w:color w:val="000000"/>
          </w:rPr>
          <w:t>s</w:t>
        </w:r>
      </w:ins>
      <w:r w:rsidR="00887DCE" w:rsidRPr="00887DCE">
        <w:rPr>
          <w:rFonts w:ascii="Times New Roman" w:hAnsi="Times New Roman" w:cs="Times New Roman"/>
          <w:color w:val="000000"/>
        </w:rPr>
        <w:t xml:space="preserve"> of</w:t>
      </w:r>
      <w:r w:rsidR="006B18F1">
        <w:rPr>
          <w:rFonts w:ascii="Times New Roman" w:hAnsi="Times New Roman" w:cs="Times New Roman"/>
          <w:color w:val="000000"/>
        </w:rPr>
        <w:t xml:space="preserve"> </w:t>
      </w:r>
      <w:ins w:id="25" w:author="Meng  Lu" w:date="2014-12-10T15:18:00Z">
        <w:r w:rsidR="00F45A62">
          <w:rPr>
            <w:rFonts w:ascii="Times New Roman" w:hAnsi="Times New Roman" w:cs="Times New Roman"/>
            <w:color w:val="000000"/>
          </w:rPr>
          <w:t xml:space="preserve">the </w:t>
        </w:r>
      </w:ins>
      <w:r w:rsidR="007B2B58">
        <w:rPr>
          <w:rFonts w:ascii="Times New Roman" w:hAnsi="Times New Roman" w:cs="Times New Roman"/>
          <w:color w:val="000000"/>
        </w:rPr>
        <w:t>coefficients. If the p-value is</w:t>
      </w:r>
      <w:r w:rsidR="00887DCE" w:rsidRPr="00887DCE">
        <w:rPr>
          <w:rFonts w:ascii="Times New Roman" w:hAnsi="Times New Roman" w:cs="Times New Roman"/>
          <w:color w:val="000000"/>
        </w:rPr>
        <w:t xml:space="preserve"> </w:t>
      </w:r>
      <w:r w:rsidR="002C15B2">
        <w:rPr>
          <w:rFonts w:ascii="Times New Roman" w:hAnsi="Times New Roman" w:cs="Times New Roman"/>
          <w:color w:val="000000"/>
        </w:rPr>
        <w:t>l</w:t>
      </w:r>
      <w:r w:rsidR="007B2B58">
        <w:rPr>
          <w:rFonts w:ascii="Times New Roman" w:hAnsi="Times New Roman" w:cs="Times New Roman"/>
          <w:color w:val="000000"/>
        </w:rPr>
        <w:t xml:space="preserve">ess than 0.05, </w:t>
      </w:r>
      <w:del w:id="26" w:author="Meng  Lu" w:date="2014-12-10T15:18:00Z">
        <w:r w:rsidR="007B2B58" w:rsidDel="00F45A62">
          <w:rPr>
            <w:rFonts w:ascii="Times New Roman" w:hAnsi="Times New Roman" w:cs="Times New Roman"/>
            <w:color w:val="000000"/>
          </w:rPr>
          <w:delText xml:space="preserve">then it indicates </w:delText>
        </w:r>
        <w:r w:rsidR="002C15B2" w:rsidDel="00F45A62">
          <w:rPr>
            <w:rFonts w:ascii="Times New Roman" w:hAnsi="Times New Roman" w:cs="Times New Roman"/>
            <w:color w:val="000000"/>
          </w:rPr>
          <w:delText xml:space="preserve">that </w:delText>
        </w:r>
      </w:del>
      <w:r w:rsidR="002C15B2">
        <w:rPr>
          <w:rFonts w:ascii="Times New Roman" w:hAnsi="Times New Roman" w:cs="Times New Roman"/>
          <w:color w:val="000000"/>
        </w:rPr>
        <w:t>the predictor variable is</w:t>
      </w:r>
      <w:r w:rsidR="00887DCE" w:rsidRPr="00887DCE">
        <w:rPr>
          <w:rFonts w:ascii="Times New Roman" w:hAnsi="Times New Roman" w:cs="Times New Roman"/>
          <w:color w:val="000000"/>
        </w:rPr>
        <w:t xml:space="preserve"> significant. Finally</w:t>
      </w:r>
      <w:ins w:id="27" w:author="Meng  Lu" w:date="2014-12-10T15:18:00Z">
        <w:r w:rsidR="00F45A62">
          <w:rPr>
            <w:rFonts w:ascii="Times New Roman" w:hAnsi="Times New Roman" w:cs="Times New Roman"/>
            <w:color w:val="000000"/>
          </w:rPr>
          <w:t>,</w:t>
        </w:r>
      </w:ins>
      <w:r w:rsidR="00887DCE" w:rsidRPr="00887DCE">
        <w:rPr>
          <w:rFonts w:ascii="Times New Roman" w:hAnsi="Times New Roman" w:cs="Times New Roman"/>
          <w:color w:val="000000"/>
        </w:rPr>
        <w:t xml:space="preserve"> I compared the unadjusted model without MI with </w:t>
      </w:r>
      <w:ins w:id="28" w:author="Meng  Lu" w:date="2014-12-10T15:19:00Z">
        <w:r w:rsidR="00F45A62">
          <w:rPr>
            <w:rFonts w:ascii="Times New Roman" w:hAnsi="Times New Roman" w:cs="Times New Roman"/>
            <w:color w:val="000000"/>
          </w:rPr>
          <w:t>that</w:t>
        </w:r>
      </w:ins>
      <w:del w:id="29" w:author="Meng  Lu" w:date="2014-12-10T15:19:00Z">
        <w:r w:rsidR="00887DCE" w:rsidRPr="00887DCE" w:rsidDel="00F45A62">
          <w:rPr>
            <w:rFonts w:ascii="Times New Roman" w:hAnsi="Times New Roman" w:cs="Times New Roman"/>
            <w:color w:val="000000"/>
          </w:rPr>
          <w:delText>unadjusted model</w:delText>
        </w:r>
      </w:del>
      <w:r w:rsidR="00887DCE" w:rsidRPr="00887DCE">
        <w:rPr>
          <w:rFonts w:ascii="Times New Roman" w:hAnsi="Times New Roman" w:cs="Times New Roman"/>
          <w:color w:val="000000"/>
        </w:rPr>
        <w:t xml:space="preserve"> with MI</w:t>
      </w:r>
      <w:r w:rsidR="00887DCE">
        <w:rPr>
          <w:rFonts w:ascii="Times New Roman" w:hAnsi="Times New Roman" w:cs="Times New Roman"/>
          <w:color w:val="000000"/>
        </w:rPr>
        <w:t>.</w:t>
      </w:r>
    </w:p>
    <w:p w14:paraId="2EB08CF5" w14:textId="46522599" w:rsidR="00C30F33" w:rsidRDefault="00C30F33" w:rsidP="005258E1">
      <w:pPr>
        <w:rPr>
          <w:rFonts w:ascii="Times New Roman" w:hAnsi="Times New Roman" w:cs="Times New Roman"/>
          <w:color w:val="000000"/>
          <w:sz w:val="28"/>
          <w:szCs w:val="28"/>
        </w:rPr>
      </w:pPr>
      <w:r>
        <w:rPr>
          <w:rFonts w:ascii="Times New Roman" w:hAnsi="Times New Roman" w:cs="Times New Roman"/>
          <w:color w:val="000000"/>
          <w:sz w:val="28"/>
          <w:szCs w:val="28"/>
        </w:rPr>
        <w:t>Diagnostics</w:t>
      </w:r>
    </w:p>
    <w:p w14:paraId="38C727D3" w14:textId="40B65169" w:rsidR="00F50E74" w:rsidRPr="000530E7" w:rsidRDefault="00EB28D1" w:rsidP="005258E1">
      <w:pPr>
        <w:rPr>
          <w:rFonts w:ascii="Times New Roman" w:hAnsi="Times New Roman" w:cs="Times New Roman"/>
          <w:color w:val="000000"/>
        </w:rPr>
      </w:pPr>
      <w:r>
        <w:rPr>
          <w:rFonts w:ascii="Times New Roman" w:hAnsi="Times New Roman" w:cs="Times New Roman"/>
          <w:color w:val="000000"/>
          <w:sz w:val="28"/>
          <w:szCs w:val="28"/>
        </w:rPr>
        <w:t xml:space="preserve">      </w:t>
      </w:r>
      <w:r w:rsidR="00A5273C" w:rsidRPr="000530E7">
        <w:rPr>
          <w:rFonts w:ascii="Times New Roman" w:hAnsi="Times New Roman" w:cs="Times New Roman"/>
          <w:color w:val="000000"/>
        </w:rPr>
        <w:t>As</w:t>
      </w:r>
      <w:r w:rsidR="000050A1" w:rsidRPr="000530E7">
        <w:rPr>
          <w:rFonts w:ascii="Times New Roman" w:hAnsi="Times New Roman" w:cs="Times New Roman"/>
          <w:color w:val="000000"/>
        </w:rPr>
        <w:t xml:space="preserve"> response variable was a count</w:t>
      </w:r>
      <w:r w:rsidR="0014275E">
        <w:rPr>
          <w:rFonts w:ascii="Times New Roman" w:hAnsi="Times New Roman" w:cs="Times New Roman"/>
          <w:color w:val="000000"/>
        </w:rPr>
        <w:t xml:space="preserve">, I checked </w:t>
      </w:r>
      <w:ins w:id="30" w:author="Meng  Lu" w:date="2014-12-10T15:20:00Z">
        <w:r w:rsidR="00B97FC4">
          <w:rPr>
            <w:rFonts w:ascii="Times New Roman" w:hAnsi="Times New Roman" w:cs="Times New Roman"/>
            <w:color w:val="000000"/>
          </w:rPr>
          <w:t>whether</w:t>
        </w:r>
      </w:ins>
      <w:del w:id="31" w:author="Meng  Lu" w:date="2014-12-10T15:20:00Z">
        <w:r w:rsidR="0014275E" w:rsidDel="00B97FC4">
          <w:rPr>
            <w:rFonts w:ascii="Times New Roman" w:hAnsi="Times New Roman" w:cs="Times New Roman"/>
            <w:color w:val="000000"/>
          </w:rPr>
          <w:delText>if</w:delText>
        </w:r>
      </w:del>
      <w:r w:rsidR="0014275E">
        <w:rPr>
          <w:rFonts w:ascii="Times New Roman" w:hAnsi="Times New Roman" w:cs="Times New Roman"/>
          <w:color w:val="000000"/>
        </w:rPr>
        <w:t xml:space="preserve"> </w:t>
      </w:r>
      <w:r w:rsidR="001C510A" w:rsidRPr="000530E7">
        <w:rPr>
          <w:rFonts w:ascii="Times New Roman" w:hAnsi="Times New Roman" w:cs="Times New Roman"/>
          <w:color w:val="000000"/>
        </w:rPr>
        <w:t xml:space="preserve">response variable </w:t>
      </w:r>
      <w:ins w:id="32" w:author="Meng  Lu" w:date="2014-12-10T15:20:00Z">
        <w:r w:rsidR="00B97FC4">
          <w:rPr>
            <w:rFonts w:ascii="Times New Roman" w:hAnsi="Times New Roman" w:cs="Times New Roman"/>
            <w:color w:val="000000"/>
          </w:rPr>
          <w:t>follows</w:t>
        </w:r>
      </w:ins>
      <w:del w:id="33" w:author="Meng  Lu" w:date="2014-12-10T15:20:00Z">
        <w:r w:rsidR="001C510A" w:rsidRPr="000530E7" w:rsidDel="00B97FC4">
          <w:rPr>
            <w:rFonts w:ascii="Times New Roman" w:hAnsi="Times New Roman" w:cs="Times New Roman"/>
            <w:color w:val="000000"/>
          </w:rPr>
          <w:delText>met</w:delText>
        </w:r>
      </w:del>
      <w:r w:rsidR="001C510A" w:rsidRPr="000530E7">
        <w:rPr>
          <w:rFonts w:ascii="Times New Roman" w:hAnsi="Times New Roman" w:cs="Times New Roman"/>
          <w:color w:val="000000"/>
        </w:rPr>
        <w:t xml:space="preserve"> the Poisson distribution.</w:t>
      </w:r>
      <w:r w:rsidR="001C510A" w:rsidRPr="000530E7">
        <w:t xml:space="preserve"> </w:t>
      </w:r>
      <w:r w:rsidR="001C510A" w:rsidRPr="000530E7">
        <w:rPr>
          <w:rFonts w:ascii="Times New Roman" w:hAnsi="Times New Roman" w:cs="Times New Roman"/>
          <w:color w:val="000000"/>
        </w:rPr>
        <w:t xml:space="preserve">The assumption </w:t>
      </w:r>
      <w:ins w:id="34" w:author="Meng  Lu" w:date="2014-12-10T15:21:00Z">
        <w:r w:rsidR="00B97FC4">
          <w:rPr>
            <w:rFonts w:ascii="Times New Roman" w:hAnsi="Times New Roman" w:cs="Times New Roman"/>
            <w:color w:val="000000"/>
          </w:rPr>
          <w:t>for</w:t>
        </w:r>
      </w:ins>
      <w:del w:id="35" w:author="Meng  Lu" w:date="2014-12-10T15:21:00Z">
        <w:r w:rsidR="001C510A" w:rsidRPr="000530E7" w:rsidDel="00B97FC4">
          <w:rPr>
            <w:rFonts w:ascii="Times New Roman" w:hAnsi="Times New Roman" w:cs="Times New Roman"/>
            <w:color w:val="000000"/>
          </w:rPr>
          <w:delText>to apply</w:delText>
        </w:r>
      </w:del>
      <w:r w:rsidR="001C510A" w:rsidRPr="000530E7">
        <w:rPr>
          <w:rFonts w:ascii="Times New Roman" w:hAnsi="Times New Roman" w:cs="Times New Roman"/>
          <w:color w:val="000000"/>
        </w:rPr>
        <w:t xml:space="preserve"> Poisson regression is that the mean and </w:t>
      </w:r>
      <w:ins w:id="36" w:author="Meng  Lu" w:date="2014-12-10T15:24:00Z">
        <w:r w:rsidR="00B97FC4">
          <w:rPr>
            <w:rFonts w:ascii="Times New Roman" w:hAnsi="Times New Roman" w:cs="Times New Roman"/>
            <w:color w:val="000000"/>
          </w:rPr>
          <w:t xml:space="preserve">the </w:t>
        </w:r>
      </w:ins>
      <w:r w:rsidR="001C510A" w:rsidRPr="000530E7">
        <w:rPr>
          <w:rFonts w:ascii="Times New Roman" w:hAnsi="Times New Roman" w:cs="Times New Roman"/>
          <w:color w:val="000000"/>
        </w:rPr>
        <w:t xml:space="preserve">variance of </w:t>
      </w:r>
      <w:ins w:id="37" w:author="Meng  Lu" w:date="2014-12-10T15:21:00Z">
        <w:r w:rsidR="00B97FC4">
          <w:rPr>
            <w:rFonts w:ascii="Times New Roman" w:hAnsi="Times New Roman" w:cs="Times New Roman"/>
            <w:color w:val="000000"/>
          </w:rPr>
          <w:t xml:space="preserve">an </w:t>
        </w:r>
      </w:ins>
      <w:r w:rsidR="001C510A" w:rsidRPr="000530E7">
        <w:rPr>
          <w:rFonts w:ascii="Times New Roman" w:hAnsi="Times New Roman" w:cs="Times New Roman"/>
          <w:color w:val="000000"/>
        </w:rPr>
        <w:t>outcome variable are equal.</w:t>
      </w:r>
      <w:r w:rsidR="001C510A" w:rsidRPr="000530E7">
        <w:t xml:space="preserve"> </w:t>
      </w:r>
      <w:r w:rsidR="001C510A" w:rsidRPr="000530E7">
        <w:rPr>
          <w:rFonts w:ascii="Times New Roman" w:hAnsi="Times New Roman" w:cs="Times New Roman"/>
          <w:color w:val="000000"/>
        </w:rPr>
        <w:t xml:space="preserve">If </w:t>
      </w:r>
      <w:ins w:id="38" w:author="Meng  Lu" w:date="2014-12-10T15:22:00Z">
        <w:r w:rsidR="00B97FC4">
          <w:rPr>
            <w:rFonts w:ascii="Times New Roman" w:hAnsi="Times New Roman" w:cs="Times New Roman"/>
            <w:color w:val="000000"/>
          </w:rPr>
          <w:t xml:space="preserve">the </w:t>
        </w:r>
      </w:ins>
      <w:r w:rsidR="001C510A" w:rsidRPr="000530E7">
        <w:rPr>
          <w:rFonts w:ascii="Times New Roman" w:hAnsi="Times New Roman" w:cs="Times New Roman"/>
          <w:color w:val="000000"/>
        </w:rPr>
        <w:t>response variable satisfies the assumption</w:t>
      </w:r>
      <w:ins w:id="39" w:author="Meng  Lu" w:date="2014-12-10T15:23:00Z">
        <w:r w:rsidR="00B97FC4">
          <w:rPr>
            <w:rFonts w:ascii="Times New Roman" w:hAnsi="Times New Roman" w:cs="Times New Roman"/>
            <w:color w:val="000000"/>
          </w:rPr>
          <w:t xml:space="preserve">, </w:t>
        </w:r>
      </w:ins>
      <w:del w:id="40" w:author="Meng  Lu" w:date="2014-12-10T15:23:00Z">
        <w:r w:rsidR="001C510A" w:rsidRPr="000530E7" w:rsidDel="00B97FC4">
          <w:rPr>
            <w:rFonts w:ascii="Times New Roman" w:hAnsi="Times New Roman" w:cs="Times New Roman"/>
            <w:color w:val="000000"/>
          </w:rPr>
          <w:delText xml:space="preserve"> then </w:delText>
        </w:r>
      </w:del>
      <w:r w:rsidR="001C510A" w:rsidRPr="000530E7">
        <w:rPr>
          <w:rFonts w:ascii="Times New Roman" w:hAnsi="Times New Roman" w:cs="Times New Roman"/>
          <w:color w:val="000000"/>
        </w:rPr>
        <w:t>Poisson regression will be appropriate. But if the variance is great</w:t>
      </w:r>
      <w:r w:rsidR="00A050E2">
        <w:rPr>
          <w:rFonts w:ascii="Times New Roman" w:hAnsi="Times New Roman" w:cs="Times New Roman"/>
          <w:color w:val="000000"/>
        </w:rPr>
        <w:t xml:space="preserve">er than the mean, </w:t>
      </w:r>
      <w:del w:id="41" w:author="Meng  Lu" w:date="2014-12-10T15:24:00Z">
        <w:r w:rsidR="00A050E2" w:rsidDel="00B97FC4">
          <w:rPr>
            <w:rFonts w:ascii="Times New Roman" w:hAnsi="Times New Roman" w:cs="Times New Roman"/>
            <w:color w:val="000000"/>
          </w:rPr>
          <w:delText xml:space="preserve">then </w:delText>
        </w:r>
      </w:del>
      <w:r w:rsidR="00A050E2">
        <w:rPr>
          <w:rFonts w:ascii="Times New Roman" w:hAnsi="Times New Roman" w:cs="Times New Roman"/>
          <w:color w:val="000000"/>
        </w:rPr>
        <w:t>we have the problem of</w:t>
      </w:r>
      <w:r w:rsidR="002C15B2">
        <w:rPr>
          <w:rFonts w:ascii="Times New Roman" w:hAnsi="Times New Roman" w:cs="Times New Roman"/>
          <w:color w:val="000000"/>
        </w:rPr>
        <w:t xml:space="preserve"> </w:t>
      </w:r>
      <w:proofErr w:type="spellStart"/>
      <w:r w:rsidR="002C15B2">
        <w:rPr>
          <w:rFonts w:ascii="Times New Roman" w:hAnsi="Times New Roman" w:cs="Times New Roman"/>
          <w:color w:val="000000"/>
        </w:rPr>
        <w:t>overdispersion</w:t>
      </w:r>
      <w:proofErr w:type="spellEnd"/>
      <w:ins w:id="42" w:author="Meng  Lu" w:date="2014-12-10T15:25:00Z">
        <w:r w:rsidR="00EA22D4">
          <w:rPr>
            <w:rFonts w:ascii="Times New Roman" w:hAnsi="Times New Roman" w:cs="Times New Roman"/>
            <w:color w:val="000000"/>
          </w:rPr>
          <w:t>. Therefore,</w:t>
        </w:r>
      </w:ins>
      <w:del w:id="43" w:author="Meng  Lu" w:date="2014-12-10T15:25:00Z">
        <w:r w:rsidR="002C15B2" w:rsidDel="00EA22D4">
          <w:rPr>
            <w:rFonts w:ascii="Times New Roman" w:hAnsi="Times New Roman" w:cs="Times New Roman"/>
            <w:color w:val="000000"/>
          </w:rPr>
          <w:delText xml:space="preserve"> that</w:delText>
        </w:r>
        <w:r w:rsidR="001C510A" w:rsidRPr="000530E7" w:rsidDel="00EA22D4">
          <w:rPr>
            <w:rFonts w:ascii="Times New Roman" w:hAnsi="Times New Roman" w:cs="Times New Roman"/>
            <w:color w:val="000000"/>
          </w:rPr>
          <w:delText xml:space="preserve"> indicates</w:delText>
        </w:r>
      </w:del>
      <w:ins w:id="44" w:author="Meng  Lu" w:date="2014-12-10T15:25:00Z">
        <w:r w:rsidR="00EA22D4">
          <w:rPr>
            <w:rFonts w:ascii="Times New Roman" w:hAnsi="Times New Roman" w:cs="Times New Roman"/>
            <w:color w:val="000000"/>
          </w:rPr>
          <w:t xml:space="preserve"> </w:t>
        </w:r>
      </w:ins>
      <w:del w:id="45" w:author="Meng  Lu" w:date="2014-12-10T15:25:00Z">
        <w:r w:rsidR="001C510A" w:rsidRPr="000530E7" w:rsidDel="00EA22D4">
          <w:rPr>
            <w:rFonts w:ascii="Times New Roman" w:hAnsi="Times New Roman" w:cs="Times New Roman"/>
            <w:color w:val="000000"/>
          </w:rPr>
          <w:delText xml:space="preserve"> the </w:delText>
        </w:r>
      </w:del>
      <w:r w:rsidR="001C510A" w:rsidRPr="000530E7">
        <w:rPr>
          <w:rFonts w:ascii="Times New Roman" w:hAnsi="Times New Roman" w:cs="Times New Roman"/>
          <w:color w:val="000000"/>
        </w:rPr>
        <w:t xml:space="preserve">Poisson regression model is not appropriate. </w:t>
      </w:r>
      <w:ins w:id="46" w:author="Meng  Lu" w:date="2014-12-10T15:26:00Z">
        <w:r w:rsidR="00EA22D4">
          <w:rPr>
            <w:rFonts w:ascii="Times New Roman" w:hAnsi="Times New Roman" w:cs="Times New Roman"/>
            <w:color w:val="000000"/>
          </w:rPr>
          <w:t>Fortunately, t</w:t>
        </w:r>
      </w:ins>
      <w:del w:id="47" w:author="Meng  Lu" w:date="2014-12-10T15:26:00Z">
        <w:r w:rsidR="001C510A" w:rsidRPr="000530E7" w:rsidDel="00EA22D4">
          <w:rPr>
            <w:rFonts w:ascii="Times New Roman" w:hAnsi="Times New Roman" w:cs="Times New Roman"/>
            <w:color w:val="000000"/>
          </w:rPr>
          <w:delText>T</w:delText>
        </w:r>
      </w:del>
      <w:r w:rsidR="001C510A" w:rsidRPr="000530E7">
        <w:rPr>
          <w:rFonts w:ascii="Times New Roman" w:hAnsi="Times New Roman" w:cs="Times New Roman"/>
          <w:color w:val="000000"/>
        </w:rPr>
        <w:t xml:space="preserve">he </w:t>
      </w:r>
      <w:r w:rsidR="001C510A" w:rsidRPr="00EA22D4">
        <w:rPr>
          <w:rFonts w:ascii="Times New Roman" w:hAnsi="Times New Roman" w:cs="Times New Roman"/>
          <w:color w:val="000000"/>
        </w:rPr>
        <w:t xml:space="preserve">problem of </w:t>
      </w:r>
      <w:proofErr w:type="spellStart"/>
      <w:r w:rsidR="001C510A" w:rsidRPr="00EA22D4">
        <w:rPr>
          <w:rFonts w:ascii="Times New Roman" w:hAnsi="Times New Roman" w:cs="Times New Roman"/>
          <w:color w:val="000000"/>
        </w:rPr>
        <w:t>overdispersion</w:t>
      </w:r>
      <w:proofErr w:type="spellEnd"/>
      <w:r w:rsidR="001C510A" w:rsidRPr="00EA22D4">
        <w:rPr>
          <w:rFonts w:ascii="Times New Roman" w:hAnsi="Times New Roman" w:cs="Times New Roman"/>
          <w:color w:val="000000"/>
        </w:rPr>
        <w:t xml:space="preserve"> can be solved by </w:t>
      </w:r>
      <w:r w:rsidR="004F1F24" w:rsidRPr="00EA22D4">
        <w:rPr>
          <w:rFonts w:ascii="Times New Roman" w:hAnsi="Times New Roman" w:cs="Times New Roman"/>
          <w:color w:val="000000"/>
        </w:rPr>
        <w:t xml:space="preserve">either using </w:t>
      </w:r>
      <w:r w:rsidR="001C510A" w:rsidRPr="00EA22D4">
        <w:rPr>
          <w:rFonts w:ascii="Times New Roman" w:hAnsi="Times New Roman" w:cs="Times New Roman"/>
          <w:color w:val="000000"/>
        </w:rPr>
        <w:lastRenderedPageBreak/>
        <w:t>quasi-likelihood estimation or negative binomial distribution instead.</w:t>
      </w:r>
      <w:r w:rsidR="001C510A" w:rsidRPr="000530E7">
        <w:rPr>
          <w:rFonts w:ascii="Times New Roman" w:hAnsi="Times New Roman" w:cs="Times New Roman"/>
          <w:color w:val="000000"/>
        </w:rPr>
        <w:t xml:space="preserve"> If there exists some zero count values in </w:t>
      </w:r>
      <w:r w:rsidR="001C510A" w:rsidRPr="00EA22D4">
        <w:rPr>
          <w:rFonts w:ascii="Times New Roman" w:hAnsi="Times New Roman" w:cs="Times New Roman"/>
          <w:color w:val="000000"/>
          <w:highlight w:val="yellow"/>
          <w:rPrChange w:id="48" w:author="Meng  Lu" w:date="2014-12-10T15:28:00Z">
            <w:rPr>
              <w:rFonts w:ascii="Times New Roman" w:hAnsi="Times New Roman" w:cs="Times New Roman"/>
              <w:color w:val="000000"/>
            </w:rPr>
          </w:rPrChange>
        </w:rPr>
        <w:t>unit time,</w:t>
      </w:r>
      <w:r w:rsidR="001C510A" w:rsidRPr="000530E7">
        <w:rPr>
          <w:rFonts w:ascii="Times New Roman" w:hAnsi="Times New Roman" w:cs="Times New Roman"/>
          <w:color w:val="000000"/>
        </w:rPr>
        <w:t xml:space="preserve"> </w:t>
      </w:r>
      <w:del w:id="49" w:author="Meng  Lu" w:date="2014-12-10T15:26:00Z">
        <w:r w:rsidR="001C510A" w:rsidRPr="000530E7" w:rsidDel="00EA22D4">
          <w:rPr>
            <w:rFonts w:ascii="Times New Roman" w:hAnsi="Times New Roman" w:cs="Times New Roman"/>
            <w:color w:val="000000"/>
          </w:rPr>
          <w:delText xml:space="preserve">then </w:delText>
        </w:r>
      </w:del>
      <w:r w:rsidR="001C510A" w:rsidRPr="000530E7">
        <w:rPr>
          <w:rFonts w:ascii="Times New Roman" w:hAnsi="Times New Roman" w:cs="Times New Roman"/>
          <w:color w:val="000000"/>
        </w:rPr>
        <w:t>we should adjust the model by using</w:t>
      </w:r>
      <w:r w:rsidR="0014275E">
        <w:rPr>
          <w:rFonts w:ascii="Times New Roman" w:hAnsi="Times New Roman" w:cs="Times New Roman"/>
          <w:color w:val="000000"/>
        </w:rPr>
        <w:t xml:space="preserve"> zero-inflated model</w:t>
      </w:r>
      <w:r w:rsidR="001C510A" w:rsidRPr="000530E7">
        <w:rPr>
          <w:rFonts w:ascii="Times New Roman" w:hAnsi="Times New Roman" w:cs="Times New Roman"/>
          <w:color w:val="000000"/>
        </w:rPr>
        <w:t>.</w:t>
      </w:r>
    </w:p>
    <w:p w14:paraId="48217353" w14:textId="0C4E176E" w:rsidR="00C30F33" w:rsidRDefault="00C30F33" w:rsidP="005258E1">
      <w:pPr>
        <w:rPr>
          <w:rFonts w:ascii="Times New Roman" w:hAnsi="Times New Roman" w:cs="Times New Roman"/>
          <w:color w:val="000000"/>
          <w:sz w:val="28"/>
          <w:szCs w:val="28"/>
        </w:rPr>
      </w:pPr>
      <w:r>
        <w:rPr>
          <w:rFonts w:ascii="Times New Roman" w:hAnsi="Times New Roman" w:cs="Times New Roman"/>
          <w:color w:val="000000"/>
          <w:sz w:val="28"/>
          <w:szCs w:val="28"/>
        </w:rPr>
        <w:t>Handling missing values</w:t>
      </w:r>
    </w:p>
    <w:p w14:paraId="4B4F9C13" w14:textId="0A7F32DC" w:rsidR="00F50E74" w:rsidRPr="009B0457" w:rsidRDefault="007849BB" w:rsidP="005258E1">
      <w:pPr>
        <w:rPr>
          <w:rFonts w:ascii="Times New Roman" w:hAnsi="Times New Roman" w:cs="Times New Roman"/>
          <w:color w:val="FF0000"/>
        </w:rPr>
      </w:pPr>
      <w:r>
        <w:rPr>
          <w:rFonts w:ascii="Times New Roman" w:hAnsi="Times New Roman" w:cs="Times New Roman"/>
          <w:color w:val="000000"/>
          <w:sz w:val="28"/>
          <w:szCs w:val="28"/>
        </w:rPr>
        <w:t xml:space="preserve">      </w:t>
      </w:r>
      <w:ins w:id="50" w:author="Meng  Lu" w:date="2014-12-10T15:31:00Z">
        <w:r w:rsidR="00EA22D4">
          <w:rPr>
            <w:rFonts w:ascii="Times New Roman" w:hAnsi="Times New Roman" w:cs="Times New Roman"/>
          </w:rPr>
          <w:t>As t</w:t>
        </w:r>
      </w:ins>
      <w:del w:id="51" w:author="Meng  Lu" w:date="2014-12-10T15:31:00Z">
        <w:r w:rsidR="00B636B6" w:rsidDel="00EA22D4">
          <w:rPr>
            <w:rFonts w:ascii="Times New Roman" w:hAnsi="Times New Roman" w:cs="Times New Roman"/>
          </w:rPr>
          <w:delText>T</w:delText>
        </w:r>
      </w:del>
      <w:r w:rsidR="00B636B6">
        <w:rPr>
          <w:rFonts w:ascii="Times New Roman" w:hAnsi="Times New Roman" w:cs="Times New Roman"/>
        </w:rPr>
        <w:t xml:space="preserve">here </w:t>
      </w:r>
      <w:ins w:id="52" w:author="Meng  Lu" w:date="2014-12-10T15:31:00Z">
        <w:r w:rsidR="00EA22D4">
          <w:rPr>
            <w:rFonts w:ascii="Times New Roman" w:hAnsi="Times New Roman" w:cs="Times New Roman"/>
          </w:rPr>
          <w:t xml:space="preserve">are many </w:t>
        </w:r>
      </w:ins>
      <w:del w:id="53" w:author="Meng  Lu" w:date="2014-12-10T15:31:00Z">
        <w:r w:rsidR="00B636B6" w:rsidDel="00EA22D4">
          <w:rPr>
            <w:rFonts w:ascii="Times New Roman" w:hAnsi="Times New Roman" w:cs="Times New Roman"/>
          </w:rPr>
          <w:delText>were</w:delText>
        </w:r>
        <w:r w:rsidR="00D04017" w:rsidRPr="007049FC" w:rsidDel="00EA22D4">
          <w:rPr>
            <w:rFonts w:ascii="Times New Roman" w:hAnsi="Times New Roman" w:cs="Times New Roman"/>
          </w:rPr>
          <w:delText xml:space="preserve"> lo</w:delText>
        </w:r>
        <w:r w:rsidR="00354CB2" w:rsidDel="00EA22D4">
          <w:rPr>
            <w:rFonts w:ascii="Times New Roman" w:hAnsi="Times New Roman" w:cs="Times New Roman"/>
          </w:rPr>
          <w:delText>t</w:delText>
        </w:r>
        <w:r w:rsidR="00767DF0" w:rsidDel="00EA22D4">
          <w:rPr>
            <w:rFonts w:ascii="Times New Roman" w:hAnsi="Times New Roman" w:cs="Times New Roman"/>
          </w:rPr>
          <w:delText>s</w:delText>
        </w:r>
        <w:r w:rsidR="009B10DE" w:rsidDel="00EA22D4">
          <w:rPr>
            <w:rFonts w:ascii="Times New Roman" w:hAnsi="Times New Roman" w:cs="Times New Roman"/>
          </w:rPr>
          <w:delText xml:space="preserve"> of </w:delText>
        </w:r>
      </w:del>
      <w:r w:rsidRPr="007049FC">
        <w:rPr>
          <w:rFonts w:ascii="Times New Roman" w:hAnsi="Times New Roman" w:cs="Times New Roman"/>
        </w:rPr>
        <w:t>missing</w:t>
      </w:r>
      <w:r w:rsidR="009B10DE">
        <w:rPr>
          <w:rFonts w:ascii="Times New Roman" w:hAnsi="Times New Roman" w:cs="Times New Roman"/>
        </w:rPr>
        <w:t xml:space="preserve"> values</w:t>
      </w:r>
      <w:ins w:id="54" w:author="Meng  Lu" w:date="2014-12-10T15:31:00Z">
        <w:r w:rsidR="00EA22D4">
          <w:rPr>
            <w:rFonts w:ascii="Times New Roman" w:hAnsi="Times New Roman" w:cs="Times New Roman"/>
          </w:rPr>
          <w:t xml:space="preserve"> in the data</w:t>
        </w:r>
      </w:ins>
      <w:ins w:id="55" w:author="Meng  Lu" w:date="2014-12-10T15:30:00Z">
        <w:r w:rsidR="00EA22D4">
          <w:rPr>
            <w:rFonts w:ascii="Times New Roman" w:hAnsi="Times New Roman" w:cs="Times New Roman"/>
          </w:rPr>
          <w:t>,</w:t>
        </w:r>
      </w:ins>
      <w:r w:rsidR="006440E9">
        <w:rPr>
          <w:rFonts w:ascii="Times New Roman" w:hAnsi="Times New Roman" w:cs="Times New Roman"/>
        </w:rPr>
        <w:t xml:space="preserve"> </w:t>
      </w:r>
      <w:del w:id="56" w:author="Meng  Lu" w:date="2014-12-10T15:30:00Z">
        <w:r w:rsidR="006440E9" w:rsidDel="00EA22D4">
          <w:rPr>
            <w:rFonts w:ascii="Times New Roman" w:hAnsi="Times New Roman" w:cs="Times New Roman"/>
          </w:rPr>
          <w:delText xml:space="preserve">so we needed to check </w:delText>
        </w:r>
      </w:del>
      <w:r w:rsidR="006440E9">
        <w:rPr>
          <w:rFonts w:ascii="Times New Roman" w:hAnsi="Times New Roman" w:cs="Times New Roman"/>
        </w:rPr>
        <w:t>the pattern of the missing val</w:t>
      </w:r>
      <w:r w:rsidR="00057B86">
        <w:rPr>
          <w:rFonts w:ascii="Times New Roman" w:hAnsi="Times New Roman" w:cs="Times New Roman"/>
        </w:rPr>
        <w:t>ues</w:t>
      </w:r>
      <w:ins w:id="57" w:author="Meng  Lu" w:date="2014-12-10T15:30:00Z">
        <w:r w:rsidR="00EA22D4">
          <w:rPr>
            <w:rFonts w:ascii="Times New Roman" w:hAnsi="Times New Roman" w:cs="Times New Roman"/>
          </w:rPr>
          <w:t xml:space="preserve"> should be checked</w:t>
        </w:r>
      </w:ins>
      <w:r w:rsidR="006440E9">
        <w:rPr>
          <w:rFonts w:ascii="Times New Roman" w:hAnsi="Times New Roman" w:cs="Times New Roman"/>
        </w:rPr>
        <w:t xml:space="preserve">. It </w:t>
      </w:r>
      <w:ins w:id="58" w:author="Meng  Lu" w:date="2014-12-10T15:32:00Z">
        <w:r w:rsidR="00EA22D4">
          <w:rPr>
            <w:rFonts w:ascii="Times New Roman" w:hAnsi="Times New Roman" w:cs="Times New Roman"/>
          </w:rPr>
          <w:t>shows</w:t>
        </w:r>
      </w:ins>
      <w:del w:id="59" w:author="Meng  Lu" w:date="2014-12-10T15:32:00Z">
        <w:r w:rsidR="006440E9" w:rsidDel="00EA22D4">
          <w:rPr>
            <w:rFonts w:ascii="Times New Roman" w:hAnsi="Times New Roman" w:cs="Times New Roman"/>
          </w:rPr>
          <w:delText xml:space="preserve">was </w:delText>
        </w:r>
      </w:del>
      <w:del w:id="60" w:author="Meng  Lu" w:date="2014-12-10T15:31:00Z">
        <w:r w:rsidR="006440E9" w:rsidDel="00EA22D4">
          <w:rPr>
            <w:rFonts w:ascii="Times New Roman" w:hAnsi="Times New Roman" w:cs="Times New Roman"/>
          </w:rPr>
          <w:delText>determined</w:delText>
        </w:r>
      </w:del>
      <w:r w:rsidR="006440E9">
        <w:rPr>
          <w:rFonts w:ascii="Times New Roman" w:hAnsi="Times New Roman" w:cs="Times New Roman"/>
        </w:rPr>
        <w:t xml:space="preserve"> that the missing values of the outcome variable</w:t>
      </w:r>
      <w:ins w:id="61" w:author="Meng  Lu" w:date="2014-12-10T15:33:00Z">
        <w:r w:rsidR="00EA22D4">
          <w:rPr>
            <w:rFonts w:ascii="Times New Roman" w:hAnsi="Times New Roman" w:cs="Times New Roman"/>
          </w:rPr>
          <w:t xml:space="preserve"> are</w:t>
        </w:r>
      </w:ins>
      <w:del w:id="62" w:author="Meng  Lu" w:date="2014-12-10T15:33:00Z">
        <w:r w:rsidR="006440E9" w:rsidDel="00EA22D4">
          <w:rPr>
            <w:rFonts w:ascii="Times New Roman" w:hAnsi="Times New Roman" w:cs="Times New Roman"/>
          </w:rPr>
          <w:delText xml:space="preserve"> were</w:delText>
        </w:r>
      </w:del>
      <w:r w:rsidR="006440E9">
        <w:rPr>
          <w:rFonts w:ascii="Times New Roman" w:hAnsi="Times New Roman" w:cs="Times New Roman"/>
        </w:rPr>
        <w:t xml:space="preserve"> not missing completely at random (MCAR)</w:t>
      </w:r>
      <w:r w:rsidR="006440E9">
        <w:rPr>
          <w:rFonts w:ascii="Times New Roman" w:hAnsi="Times New Roman" w:cs="Times New Roman"/>
          <w:color w:val="FF0000"/>
        </w:rPr>
        <w:t xml:space="preserve">. </w:t>
      </w:r>
      <w:r w:rsidR="006440E9" w:rsidRPr="00CE750F">
        <w:rPr>
          <w:rFonts w:ascii="Times New Roman" w:hAnsi="Times New Roman" w:cs="Times New Roman"/>
        </w:rPr>
        <w:t xml:space="preserve">So </w:t>
      </w:r>
      <w:ins w:id="63" w:author="Meng  Lu" w:date="2014-12-10T15:33:00Z">
        <w:r w:rsidR="00EA22D4">
          <w:rPr>
            <w:rFonts w:ascii="Times New Roman" w:hAnsi="Times New Roman" w:cs="Times New Roman"/>
          </w:rPr>
          <w:t>I</w:t>
        </w:r>
      </w:ins>
      <w:del w:id="64" w:author="Meng  Lu" w:date="2014-12-10T15:33:00Z">
        <w:r w:rsidR="006440E9" w:rsidRPr="00CE750F" w:rsidDel="00EA22D4">
          <w:rPr>
            <w:rFonts w:ascii="Times New Roman" w:hAnsi="Times New Roman" w:cs="Times New Roman"/>
          </w:rPr>
          <w:delText>we</w:delText>
        </w:r>
      </w:del>
      <w:r w:rsidR="006440E9" w:rsidRPr="00CE750F">
        <w:rPr>
          <w:rFonts w:ascii="Times New Roman" w:hAnsi="Times New Roman" w:cs="Times New Roman"/>
        </w:rPr>
        <w:t xml:space="preserve"> applied</w:t>
      </w:r>
      <w:r w:rsidR="004775FA" w:rsidRPr="00CE750F">
        <w:rPr>
          <w:rFonts w:ascii="Times New Roman" w:hAnsi="Times New Roman" w:cs="Times New Roman"/>
        </w:rPr>
        <w:t xml:space="preserve"> the </w:t>
      </w:r>
      <w:r w:rsidR="004775FA" w:rsidRPr="007D6A52">
        <w:rPr>
          <w:rFonts w:ascii="Times New Roman" w:hAnsi="Times New Roman" w:cs="Times New Roman"/>
          <w:highlight w:val="yellow"/>
          <w:rPrChange w:id="65" w:author="Meng  Lu" w:date="2014-12-10T15:36:00Z">
            <w:rPr>
              <w:rFonts w:ascii="Times New Roman" w:hAnsi="Times New Roman" w:cs="Times New Roman"/>
            </w:rPr>
          </w:rPrChange>
        </w:rPr>
        <w:t xml:space="preserve">multiple </w:t>
      </w:r>
      <w:proofErr w:type="gramStart"/>
      <w:r w:rsidR="004775FA" w:rsidRPr="007D6A52">
        <w:rPr>
          <w:rFonts w:ascii="Times New Roman" w:hAnsi="Times New Roman" w:cs="Times New Roman"/>
          <w:highlight w:val="yellow"/>
          <w:rPrChange w:id="66" w:author="Meng  Lu" w:date="2014-12-10T15:36:00Z">
            <w:rPr>
              <w:rFonts w:ascii="Times New Roman" w:hAnsi="Times New Roman" w:cs="Times New Roman"/>
            </w:rPr>
          </w:rPrChange>
        </w:rPr>
        <w:t>imputation</w:t>
      </w:r>
      <w:proofErr w:type="gramEnd"/>
      <w:ins w:id="67" w:author="Meng  Lu" w:date="2014-12-10T15:34:00Z">
        <w:r w:rsidR="00EA22D4" w:rsidRPr="007D6A52">
          <w:rPr>
            <w:rFonts w:ascii="Times New Roman" w:hAnsi="Times New Roman" w:cs="Times New Roman"/>
            <w:highlight w:val="yellow"/>
            <w:rPrChange w:id="68" w:author="Meng  Lu" w:date="2014-12-10T15:36:00Z">
              <w:rPr>
                <w:rFonts w:ascii="Times New Roman" w:hAnsi="Times New Roman" w:cs="Times New Roman"/>
              </w:rPr>
            </w:rPrChange>
          </w:rPr>
          <w:t xml:space="preserve"> </w:t>
        </w:r>
      </w:ins>
      <w:del w:id="69" w:author="Meng  Lu" w:date="2014-12-10T15:34:00Z">
        <w:r w:rsidR="004775FA" w:rsidRPr="007D6A52" w:rsidDel="00EA22D4">
          <w:rPr>
            <w:rFonts w:ascii="Times New Roman" w:hAnsi="Times New Roman" w:cs="Times New Roman"/>
            <w:highlight w:val="yellow"/>
            <w:rPrChange w:id="70" w:author="Meng  Lu" w:date="2014-12-10T15:36:00Z">
              <w:rPr>
                <w:rFonts w:ascii="Times New Roman" w:hAnsi="Times New Roman" w:cs="Times New Roman"/>
              </w:rPr>
            </w:rPrChange>
          </w:rPr>
          <w:delText xml:space="preserve"> </w:delText>
        </w:r>
      </w:del>
      <w:r w:rsidR="004775FA" w:rsidRPr="007D6A52">
        <w:rPr>
          <w:rFonts w:ascii="Times New Roman" w:hAnsi="Times New Roman" w:cs="Times New Roman"/>
          <w:highlight w:val="yellow"/>
          <w:rPrChange w:id="71" w:author="Meng  Lu" w:date="2014-12-10T15:36:00Z">
            <w:rPr>
              <w:rFonts w:ascii="Times New Roman" w:hAnsi="Times New Roman" w:cs="Times New Roman"/>
            </w:rPr>
          </w:rPrChange>
        </w:rPr>
        <w:t>by chained equations method to calculate t</w:t>
      </w:r>
      <w:r w:rsidR="004775FA" w:rsidRPr="00CE750F">
        <w:rPr>
          <w:rFonts w:ascii="Times New Roman" w:hAnsi="Times New Roman" w:cs="Times New Roman"/>
        </w:rPr>
        <w:t>he missing values. After handl</w:t>
      </w:r>
      <w:r w:rsidR="00742D6D" w:rsidRPr="00CE750F">
        <w:rPr>
          <w:rFonts w:ascii="Times New Roman" w:hAnsi="Times New Roman" w:cs="Times New Roman"/>
        </w:rPr>
        <w:t>in</w:t>
      </w:r>
      <w:r w:rsidR="006440E9" w:rsidRPr="00CE750F">
        <w:rPr>
          <w:rFonts w:ascii="Times New Roman" w:hAnsi="Times New Roman" w:cs="Times New Roman"/>
        </w:rPr>
        <w:t>g missing values,</w:t>
      </w:r>
      <w:ins w:id="72" w:author="Meng  Lu" w:date="2014-12-10T15:35:00Z">
        <w:r w:rsidR="007D6A52">
          <w:rPr>
            <w:rFonts w:ascii="Times New Roman" w:hAnsi="Times New Roman" w:cs="Times New Roman"/>
          </w:rPr>
          <w:t xml:space="preserve"> I</w:t>
        </w:r>
      </w:ins>
      <w:del w:id="73" w:author="Meng  Lu" w:date="2014-12-10T15:35:00Z">
        <w:r w:rsidR="006440E9" w:rsidRPr="00CE750F" w:rsidDel="007D6A52">
          <w:rPr>
            <w:rFonts w:ascii="Times New Roman" w:hAnsi="Times New Roman" w:cs="Times New Roman"/>
          </w:rPr>
          <w:delText xml:space="preserve"> we</w:delText>
        </w:r>
      </w:del>
      <w:r w:rsidR="00767DF0" w:rsidRPr="00CE750F">
        <w:rPr>
          <w:rFonts w:ascii="Times New Roman" w:hAnsi="Times New Roman" w:cs="Times New Roman"/>
        </w:rPr>
        <w:t xml:space="preserve"> </w:t>
      </w:r>
      <w:r w:rsidR="00767DF0" w:rsidRPr="007D6A52">
        <w:rPr>
          <w:rFonts w:ascii="Times New Roman" w:hAnsi="Times New Roman" w:cs="Times New Roman"/>
          <w:highlight w:val="yellow"/>
          <w:rPrChange w:id="74" w:author="Meng  Lu" w:date="2014-12-10T15:36:00Z">
            <w:rPr>
              <w:rFonts w:ascii="Times New Roman" w:hAnsi="Times New Roman" w:cs="Times New Roman"/>
            </w:rPr>
          </w:rPrChange>
        </w:rPr>
        <w:t>applied</w:t>
      </w:r>
      <w:r w:rsidR="00742D6D" w:rsidRPr="007D6A52">
        <w:rPr>
          <w:rFonts w:ascii="Times New Roman" w:hAnsi="Times New Roman" w:cs="Times New Roman"/>
          <w:highlight w:val="yellow"/>
          <w:rPrChange w:id="75" w:author="Meng  Lu" w:date="2014-12-10T15:36:00Z">
            <w:rPr>
              <w:rFonts w:ascii="Times New Roman" w:hAnsi="Times New Roman" w:cs="Times New Roman"/>
            </w:rPr>
          </w:rPrChange>
        </w:rPr>
        <w:t xml:space="preserve"> Poisson GLMM</w:t>
      </w:r>
      <w:r w:rsidR="004775FA" w:rsidRPr="007D6A52">
        <w:rPr>
          <w:rFonts w:ascii="Times New Roman" w:hAnsi="Times New Roman" w:cs="Times New Roman"/>
          <w:highlight w:val="yellow"/>
          <w:rPrChange w:id="76" w:author="Meng  Lu" w:date="2014-12-10T15:36:00Z">
            <w:rPr>
              <w:rFonts w:ascii="Times New Roman" w:hAnsi="Times New Roman" w:cs="Times New Roman"/>
            </w:rPr>
          </w:rPrChange>
        </w:rPr>
        <w:t xml:space="preserve"> to fit the unadjusted</w:t>
      </w:r>
      <w:r w:rsidR="004775FA" w:rsidRPr="00CE750F">
        <w:rPr>
          <w:rFonts w:ascii="Times New Roman" w:hAnsi="Times New Roman" w:cs="Times New Roman"/>
        </w:rPr>
        <w:t xml:space="preserve"> models.</w:t>
      </w:r>
    </w:p>
    <w:p w14:paraId="1BB1BA8B" w14:textId="77777777" w:rsidR="00C30F33" w:rsidRDefault="00C30F33" w:rsidP="005258E1">
      <w:pPr>
        <w:rPr>
          <w:rFonts w:ascii="Times New Roman" w:hAnsi="Times New Roman" w:cs="Times New Roman"/>
          <w:b/>
          <w:sz w:val="32"/>
          <w:szCs w:val="32"/>
        </w:rPr>
      </w:pPr>
    </w:p>
    <w:p w14:paraId="5C4B9D66" w14:textId="29410927" w:rsidR="005258E1" w:rsidRDefault="005258E1" w:rsidP="005258E1">
      <w:pPr>
        <w:rPr>
          <w:rFonts w:ascii="Times New Roman" w:hAnsi="Times New Roman" w:cs="Times New Roman"/>
          <w:b/>
          <w:sz w:val="32"/>
          <w:szCs w:val="32"/>
        </w:rPr>
      </w:pPr>
      <w:r>
        <w:rPr>
          <w:rFonts w:ascii="Times New Roman" w:hAnsi="Times New Roman" w:cs="Times New Roman"/>
          <w:b/>
          <w:sz w:val="32"/>
          <w:szCs w:val="32"/>
        </w:rPr>
        <w:t>Results</w:t>
      </w:r>
      <w:r w:rsidR="00A50864">
        <w:rPr>
          <w:rFonts w:ascii="Times New Roman" w:hAnsi="Times New Roman" w:cs="Times New Roman"/>
          <w:b/>
          <w:sz w:val="32"/>
          <w:szCs w:val="32"/>
        </w:rPr>
        <w:t>:</w:t>
      </w:r>
    </w:p>
    <w:p w14:paraId="2BC29573" w14:textId="073880D9" w:rsidR="0054599F" w:rsidRDefault="00876C9E" w:rsidP="002A1E47">
      <w:pPr>
        <w:rPr>
          <w:rFonts w:ascii="Times New Roman" w:hAnsi="Times New Roman" w:cs="Times New Roman"/>
        </w:rPr>
      </w:pPr>
      <w:r>
        <w:rPr>
          <w:rFonts w:ascii="Times New Roman" w:hAnsi="Times New Roman" w:cs="Times New Roman"/>
          <w:sz w:val="28"/>
          <w:szCs w:val="28"/>
        </w:rPr>
        <w:t xml:space="preserve">      </w:t>
      </w:r>
      <w:r w:rsidR="00D076D6">
        <w:rPr>
          <w:rFonts w:ascii="Times New Roman" w:hAnsi="Times New Roman" w:cs="Times New Roman"/>
        </w:rPr>
        <w:t xml:space="preserve">The </w:t>
      </w:r>
      <w:del w:id="77" w:author="Meng  Lu" w:date="2014-12-10T15:37:00Z">
        <w:r w:rsidR="00D076D6" w:rsidDel="007D6A52">
          <w:rPr>
            <w:rFonts w:ascii="Times New Roman" w:hAnsi="Times New Roman" w:cs="Times New Roman"/>
          </w:rPr>
          <w:delText xml:space="preserve">baseline </w:delText>
        </w:r>
      </w:del>
      <w:r w:rsidR="00D076D6">
        <w:rPr>
          <w:rFonts w:ascii="Times New Roman" w:hAnsi="Times New Roman" w:cs="Times New Roman"/>
        </w:rPr>
        <w:t>descriptive table</w:t>
      </w:r>
      <w:r w:rsidRPr="000530E7">
        <w:rPr>
          <w:rFonts w:ascii="Times New Roman" w:hAnsi="Times New Roman" w:cs="Times New Roman"/>
        </w:rPr>
        <w:t xml:space="preserve"> </w:t>
      </w:r>
      <w:ins w:id="78" w:author="Meng  Lu" w:date="2014-12-10T15:37:00Z">
        <w:r w:rsidR="007D6A52">
          <w:rPr>
            <w:rFonts w:ascii="Times New Roman" w:hAnsi="Times New Roman" w:cs="Times New Roman"/>
          </w:rPr>
          <w:t xml:space="preserve">on baseline </w:t>
        </w:r>
      </w:ins>
      <w:r w:rsidR="00D076D6">
        <w:rPr>
          <w:rFonts w:ascii="Times New Roman" w:hAnsi="Times New Roman" w:cs="Times New Roman"/>
        </w:rPr>
        <w:t>(Table 1</w:t>
      </w:r>
      <w:r w:rsidR="00AD398A">
        <w:rPr>
          <w:rFonts w:ascii="Times New Roman" w:hAnsi="Times New Roman" w:cs="Times New Roman"/>
        </w:rPr>
        <w:t xml:space="preserve">) </w:t>
      </w:r>
      <w:r w:rsidRPr="000530E7">
        <w:rPr>
          <w:rFonts w:ascii="Times New Roman" w:hAnsi="Times New Roman" w:cs="Times New Roman"/>
        </w:rPr>
        <w:t>show</w:t>
      </w:r>
      <w:ins w:id="79" w:author="Meng  Lu" w:date="2014-12-10T15:37:00Z">
        <w:r w:rsidR="007D6A52">
          <w:rPr>
            <w:rFonts w:ascii="Times New Roman" w:hAnsi="Times New Roman" w:cs="Times New Roman"/>
          </w:rPr>
          <w:t>s</w:t>
        </w:r>
      </w:ins>
      <w:del w:id="80" w:author="Meng  Lu" w:date="2014-12-10T15:37:00Z">
        <w:r w:rsidR="007B2B58" w:rsidDel="007D6A52">
          <w:rPr>
            <w:rFonts w:ascii="Times New Roman" w:hAnsi="Times New Roman" w:cs="Times New Roman"/>
          </w:rPr>
          <w:delText>ed</w:delText>
        </w:r>
      </w:del>
      <w:r w:rsidRPr="000530E7">
        <w:rPr>
          <w:rFonts w:ascii="Times New Roman" w:hAnsi="Times New Roman" w:cs="Times New Roman"/>
        </w:rPr>
        <w:t xml:space="preserve"> that </w:t>
      </w:r>
      <w:r w:rsidR="00EF6867">
        <w:rPr>
          <w:rFonts w:ascii="Times New Roman" w:hAnsi="Times New Roman" w:cs="Times New Roman"/>
        </w:rPr>
        <w:t xml:space="preserve">the </w:t>
      </w:r>
      <w:del w:id="81" w:author="Meng  Lu" w:date="2014-12-10T15:42:00Z">
        <w:r w:rsidRPr="000530E7" w:rsidDel="007D6A52">
          <w:rPr>
            <w:rFonts w:ascii="Times New Roman" w:hAnsi="Times New Roman" w:cs="Times New Roman"/>
          </w:rPr>
          <w:delText>r</w:delText>
        </w:r>
        <w:r w:rsidR="00F7120E" w:rsidDel="007D6A52">
          <w:rPr>
            <w:rFonts w:ascii="Times New Roman" w:hAnsi="Times New Roman" w:cs="Times New Roman"/>
          </w:rPr>
          <w:delText>andom</w:delText>
        </w:r>
      </w:del>
      <w:del w:id="82" w:author="Meng  Lu" w:date="2014-12-10T15:39:00Z">
        <w:r w:rsidR="00F7120E" w:rsidDel="007D6A52">
          <w:rPr>
            <w:rFonts w:ascii="Times New Roman" w:hAnsi="Times New Roman" w:cs="Times New Roman"/>
          </w:rPr>
          <w:delText>ization</w:delText>
        </w:r>
      </w:del>
      <w:del w:id="83" w:author="Meng  Lu" w:date="2014-12-10T15:42:00Z">
        <w:r w:rsidR="00F7120E" w:rsidDel="007D6A52">
          <w:rPr>
            <w:rFonts w:ascii="Times New Roman" w:hAnsi="Times New Roman" w:cs="Times New Roman"/>
          </w:rPr>
          <w:delText xml:space="preserve"> </w:delText>
        </w:r>
      </w:del>
      <w:del w:id="84" w:author="Meng  Lu" w:date="2014-12-10T15:39:00Z">
        <w:r w:rsidR="00F7120E" w:rsidDel="007D6A52">
          <w:rPr>
            <w:rFonts w:ascii="Times New Roman" w:hAnsi="Times New Roman" w:cs="Times New Roman"/>
          </w:rPr>
          <w:delText xml:space="preserve">of </w:delText>
        </w:r>
      </w:del>
      <w:del w:id="85" w:author="Meng  Lu" w:date="2014-12-10T15:42:00Z">
        <w:r w:rsidR="00F7120E" w:rsidDel="007D6A52">
          <w:rPr>
            <w:rFonts w:ascii="Times New Roman" w:hAnsi="Times New Roman" w:cs="Times New Roman"/>
          </w:rPr>
          <w:delText>treatment group</w:delText>
        </w:r>
        <w:r w:rsidRPr="000530E7" w:rsidDel="007D6A52">
          <w:rPr>
            <w:rFonts w:ascii="Times New Roman" w:hAnsi="Times New Roman" w:cs="Times New Roman"/>
          </w:rPr>
          <w:delText xml:space="preserve"> equally distributed</w:delText>
        </w:r>
      </w:del>
      <w:del w:id="86" w:author="Meng  Lu" w:date="2014-12-10T15:40:00Z">
        <w:r w:rsidRPr="000530E7" w:rsidDel="007D6A52">
          <w:rPr>
            <w:rFonts w:ascii="Times New Roman" w:hAnsi="Times New Roman" w:cs="Times New Roman"/>
          </w:rPr>
          <w:delText xml:space="preserve"> </w:delText>
        </w:r>
      </w:del>
      <w:r w:rsidRPr="000530E7">
        <w:rPr>
          <w:rFonts w:ascii="Times New Roman" w:hAnsi="Times New Roman" w:cs="Times New Roman"/>
        </w:rPr>
        <w:t>baseline characteristics</w:t>
      </w:r>
      <w:ins w:id="87" w:author="Meng  Lu" w:date="2014-12-10T15:41:00Z">
        <w:r w:rsidR="007D6A52">
          <w:rPr>
            <w:rFonts w:ascii="Times New Roman" w:hAnsi="Times New Roman" w:cs="Times New Roman"/>
          </w:rPr>
          <w:t>,</w:t>
        </w:r>
      </w:ins>
      <w:r w:rsidRPr="000530E7">
        <w:rPr>
          <w:rFonts w:ascii="Times New Roman" w:hAnsi="Times New Roman" w:cs="Times New Roman"/>
        </w:rPr>
        <w:t xml:space="preserve"> such as age, Center for Epidemiologic Studies Depression scale, average number of drinks consumed per day,</w:t>
      </w:r>
      <w:r w:rsidRPr="000530E7">
        <w:t xml:space="preserve"> </w:t>
      </w:r>
      <w:del w:id="88" w:author="Meng  Lu" w:date="2014-12-10T15:41:00Z">
        <w:r w:rsidR="006268BA" w:rsidRPr="000530E7" w:rsidDel="007D6A52">
          <w:rPr>
            <w:rFonts w:ascii="Times New Roman" w:hAnsi="Times New Roman" w:cs="Times New Roman"/>
          </w:rPr>
          <w:delText>index of drug abuse c</w:delText>
        </w:r>
        <w:r w:rsidRPr="000530E7" w:rsidDel="007D6A52">
          <w:rPr>
            <w:rFonts w:ascii="Times New Roman" w:hAnsi="Times New Roman" w:cs="Times New Roman"/>
          </w:rPr>
          <w:delText>onsequences total score</w:delText>
        </w:r>
        <w:r w:rsidR="006268BA" w:rsidRPr="000530E7" w:rsidDel="007D6A52">
          <w:rPr>
            <w:rFonts w:ascii="Times New Roman" w:hAnsi="Times New Roman" w:cs="Times New Roman"/>
          </w:rPr>
          <w:delText xml:space="preserve"> a</w:delText>
        </w:r>
        <w:r w:rsidR="00AD6999" w:rsidDel="007D6A52">
          <w:rPr>
            <w:rFonts w:ascii="Times New Roman" w:hAnsi="Times New Roman" w:cs="Times New Roman"/>
          </w:rPr>
          <w:delText>nd Risk-Assessment Battery</w:delText>
        </w:r>
        <w:r w:rsidR="006268BA" w:rsidRPr="000530E7" w:rsidDel="007D6A52">
          <w:rPr>
            <w:rFonts w:ascii="Times New Roman" w:hAnsi="Times New Roman" w:cs="Times New Roman"/>
          </w:rPr>
          <w:delText xml:space="preserve"> drug risk score</w:delText>
        </w:r>
      </w:del>
      <w:ins w:id="89" w:author="Meng  Lu" w:date="2014-12-10T15:41:00Z">
        <w:r w:rsidR="007D6A52">
          <w:rPr>
            <w:rFonts w:ascii="Times New Roman" w:hAnsi="Times New Roman" w:cs="Times New Roman"/>
          </w:rPr>
          <w:t>are equally distributed across treatment groups by random assignment</w:t>
        </w:r>
      </w:ins>
      <w:r w:rsidRPr="000530E7">
        <w:rPr>
          <w:rFonts w:ascii="Times New Roman" w:hAnsi="Times New Roman" w:cs="Times New Roman"/>
        </w:rPr>
        <w:t xml:space="preserve">. The average age </w:t>
      </w:r>
      <w:r w:rsidR="006268BA" w:rsidRPr="000530E7">
        <w:rPr>
          <w:rFonts w:ascii="Times New Roman" w:hAnsi="Times New Roman" w:cs="Times New Roman"/>
        </w:rPr>
        <w:t xml:space="preserve">of the study population </w:t>
      </w:r>
      <w:ins w:id="90" w:author="Meng  Lu" w:date="2014-12-10T15:44:00Z">
        <w:r w:rsidR="007D6A52">
          <w:rPr>
            <w:rFonts w:ascii="Times New Roman" w:hAnsi="Times New Roman" w:cs="Times New Roman"/>
          </w:rPr>
          <w:t>is</w:t>
        </w:r>
      </w:ins>
      <w:del w:id="91" w:author="Meng  Lu" w:date="2014-12-10T15:44:00Z">
        <w:r w:rsidR="006268BA" w:rsidRPr="000530E7" w:rsidDel="007D6A52">
          <w:rPr>
            <w:rFonts w:ascii="Times New Roman" w:hAnsi="Times New Roman" w:cs="Times New Roman"/>
          </w:rPr>
          <w:delText>was</w:delText>
        </w:r>
      </w:del>
      <w:r w:rsidR="006268BA" w:rsidRPr="000530E7">
        <w:rPr>
          <w:rFonts w:ascii="Times New Roman" w:hAnsi="Times New Roman" w:cs="Times New Roman"/>
        </w:rPr>
        <w:t xml:space="preserve"> 35.7</w:t>
      </w:r>
      <w:r w:rsidRPr="000530E7">
        <w:rPr>
          <w:rFonts w:ascii="Times New Roman" w:hAnsi="Times New Roman" w:cs="Times New Roman"/>
        </w:rPr>
        <w:t xml:space="preserve"> years</w:t>
      </w:r>
      <w:r w:rsidR="00BF4243" w:rsidRPr="000530E7">
        <w:rPr>
          <w:rFonts w:ascii="Times New Roman" w:hAnsi="Times New Roman" w:cs="Times New Roman"/>
        </w:rPr>
        <w:t xml:space="preserve"> </w:t>
      </w:r>
      <w:r w:rsidR="00FA4531">
        <w:rPr>
          <w:rFonts w:ascii="Times New Roman" w:hAnsi="Times New Roman" w:cs="Times New Roman"/>
        </w:rPr>
        <w:t>old</w:t>
      </w:r>
      <w:r w:rsidRPr="000530E7">
        <w:rPr>
          <w:rFonts w:ascii="Times New Roman" w:hAnsi="Times New Roman" w:cs="Times New Roman"/>
        </w:rPr>
        <w:t>. The m</w:t>
      </w:r>
      <w:r w:rsidR="006C3842">
        <w:rPr>
          <w:rFonts w:ascii="Times New Roman" w:hAnsi="Times New Roman" w:cs="Times New Roman"/>
        </w:rPr>
        <w:t xml:space="preserve">ale to female ratio </w:t>
      </w:r>
      <w:ins w:id="92" w:author="Meng  Lu" w:date="2014-12-10T15:44:00Z">
        <w:r w:rsidR="007D6A52">
          <w:rPr>
            <w:rFonts w:ascii="Times New Roman" w:hAnsi="Times New Roman" w:cs="Times New Roman"/>
          </w:rPr>
          <w:t>is</w:t>
        </w:r>
      </w:ins>
      <w:del w:id="93" w:author="Meng  Lu" w:date="2014-12-10T15:44:00Z">
        <w:r w:rsidR="006C3842" w:rsidDel="007D6A52">
          <w:rPr>
            <w:rFonts w:ascii="Times New Roman" w:hAnsi="Times New Roman" w:cs="Times New Roman"/>
          </w:rPr>
          <w:delText>was reaching</w:delText>
        </w:r>
      </w:del>
      <w:r w:rsidR="006C3842">
        <w:rPr>
          <w:rFonts w:ascii="Times New Roman" w:hAnsi="Times New Roman" w:cs="Times New Roman"/>
        </w:rPr>
        <w:t xml:space="preserve"> </w:t>
      </w:r>
      <w:r w:rsidR="00D50EC5">
        <w:rPr>
          <w:rFonts w:ascii="Times New Roman" w:hAnsi="Times New Roman" w:cs="Times New Roman"/>
        </w:rPr>
        <w:t>3</w:t>
      </w:r>
      <w:r w:rsidR="001D150B">
        <w:rPr>
          <w:rFonts w:ascii="Times New Roman" w:hAnsi="Times New Roman" w:cs="Times New Roman"/>
        </w:rPr>
        <w:t>:1. It seem</w:t>
      </w:r>
      <w:ins w:id="94" w:author="Meng  Lu" w:date="2014-12-10T15:44:00Z">
        <w:r w:rsidR="007D6A52">
          <w:rPr>
            <w:rFonts w:ascii="Times New Roman" w:hAnsi="Times New Roman" w:cs="Times New Roman"/>
          </w:rPr>
          <w:t xml:space="preserve">s </w:t>
        </w:r>
      </w:ins>
      <w:del w:id="95" w:author="Meng  Lu" w:date="2014-12-10T15:44:00Z">
        <w:r w:rsidR="001D150B" w:rsidDel="007D6A52">
          <w:rPr>
            <w:rFonts w:ascii="Times New Roman" w:hAnsi="Times New Roman" w:cs="Times New Roman"/>
          </w:rPr>
          <w:delText xml:space="preserve">ed </w:delText>
        </w:r>
      </w:del>
      <w:r w:rsidR="001D150B">
        <w:rPr>
          <w:rFonts w:ascii="Times New Roman" w:hAnsi="Times New Roman" w:cs="Times New Roman"/>
        </w:rPr>
        <w:t>that the males were</w:t>
      </w:r>
      <w:r w:rsidR="00464CAC">
        <w:rPr>
          <w:rFonts w:ascii="Times New Roman" w:hAnsi="Times New Roman" w:cs="Times New Roman"/>
        </w:rPr>
        <w:t xml:space="preserve"> more likely to abuse drug and enter</w:t>
      </w:r>
      <w:r w:rsidR="00E54EA0">
        <w:rPr>
          <w:rFonts w:ascii="Times New Roman" w:hAnsi="Times New Roman" w:cs="Times New Roman"/>
        </w:rPr>
        <w:t>ed</w:t>
      </w:r>
      <w:r w:rsidR="00464CAC">
        <w:rPr>
          <w:rFonts w:ascii="Times New Roman" w:hAnsi="Times New Roman" w:cs="Times New Roman"/>
        </w:rPr>
        <w:t xml:space="preserve"> the detox program</w:t>
      </w:r>
      <w:r w:rsidR="009038EB">
        <w:rPr>
          <w:rFonts w:ascii="Times New Roman" w:hAnsi="Times New Roman" w:cs="Times New Roman"/>
        </w:rPr>
        <w:t>.</w:t>
      </w:r>
    </w:p>
    <w:p w14:paraId="36F52922" w14:textId="77777777" w:rsidR="002A1E47" w:rsidRPr="002A1E47" w:rsidRDefault="002A1E47" w:rsidP="002A1E47">
      <w:pPr>
        <w:rPr>
          <w:rFonts w:ascii="Times New Roman" w:hAnsi="Times New Roman" w:cs="Times New Roman"/>
        </w:rPr>
      </w:pPr>
    </w:p>
    <w:p w14:paraId="7CD29845" w14:textId="37D48518" w:rsidR="0054599F" w:rsidRDefault="0054599F" w:rsidP="002A1E47">
      <w:pPr>
        <w:tabs>
          <w:tab w:val="left" w:pos="1557"/>
        </w:tabs>
        <w:rPr>
          <w:rFonts w:ascii="Times New Roman" w:hAnsi="Times New Roman" w:cs="Times New Roman"/>
          <w:sz w:val="28"/>
          <w:szCs w:val="28"/>
        </w:rPr>
      </w:pPr>
      <w:r w:rsidRPr="0054599F">
        <w:rPr>
          <w:rFonts w:ascii="Times New Roman" w:hAnsi="Times New Roman" w:cs="Times New Roman"/>
          <w:sz w:val="28"/>
          <w:szCs w:val="28"/>
        </w:rPr>
        <w:t xml:space="preserve">Table 1. </w:t>
      </w:r>
      <w:del w:id="96" w:author="Meng  Lu" w:date="2014-12-10T15:37:00Z">
        <w:r w:rsidRPr="0054599F" w:rsidDel="007D6A52">
          <w:rPr>
            <w:rFonts w:ascii="Times New Roman" w:hAnsi="Times New Roman" w:cs="Times New Roman"/>
            <w:sz w:val="28"/>
            <w:szCs w:val="28"/>
          </w:rPr>
          <w:delText xml:space="preserve">Baseline </w:delText>
        </w:r>
      </w:del>
      <w:r>
        <w:rPr>
          <w:rFonts w:ascii="Times New Roman" w:hAnsi="Times New Roman" w:cs="Times New Roman"/>
          <w:sz w:val="28"/>
          <w:szCs w:val="28"/>
        </w:rPr>
        <w:t>Descriptive Statistics</w:t>
      </w:r>
      <w:ins w:id="97" w:author="Meng  Lu" w:date="2014-12-10T15:37:00Z">
        <w:r w:rsidR="007D6A52">
          <w:rPr>
            <w:rFonts w:ascii="Times New Roman" w:hAnsi="Times New Roman" w:cs="Times New Roman"/>
            <w:sz w:val="28"/>
            <w:szCs w:val="28"/>
          </w:rPr>
          <w:t xml:space="preserve"> on Baseline</w:t>
        </w:r>
      </w:ins>
    </w:p>
    <w:p w14:paraId="767A532B" w14:textId="77777777" w:rsidR="004C19A6" w:rsidRPr="002A1E47" w:rsidRDefault="004C19A6" w:rsidP="002A1E47">
      <w:pPr>
        <w:tabs>
          <w:tab w:val="left" w:pos="1557"/>
        </w:tabs>
        <w:rPr>
          <w:rFonts w:ascii="Times New Roman" w:hAnsi="Times New Roman" w:cs="Times New Roman"/>
          <w:sz w:val="28"/>
          <w:szCs w:val="28"/>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2112"/>
        <w:gridCol w:w="2233"/>
        <w:gridCol w:w="1080"/>
        <w:gridCol w:w="990"/>
        <w:gridCol w:w="1080"/>
        <w:gridCol w:w="1014"/>
      </w:tblGrid>
      <w:tr w:rsidR="003E5249" w:rsidRPr="00890338" w14:paraId="5A9B7796" w14:textId="77777777" w:rsidTr="00230218">
        <w:trPr>
          <w:trHeight w:val="293"/>
          <w:jc w:val="center"/>
        </w:trPr>
        <w:tc>
          <w:tcPr>
            <w:tcW w:w="8509" w:type="dxa"/>
            <w:gridSpan w:val="6"/>
            <w:tcBorders>
              <w:top w:val="single" w:sz="6" w:space="0" w:color="000000"/>
              <w:left w:val="single" w:sz="6" w:space="0" w:color="000000"/>
              <w:right w:val="single" w:sz="6" w:space="0" w:color="000000"/>
            </w:tcBorders>
            <w:tcMar>
              <w:top w:w="0" w:type="dxa"/>
              <w:left w:w="0" w:type="dxa"/>
              <w:bottom w:w="0" w:type="dxa"/>
              <w:right w:w="0" w:type="dxa"/>
            </w:tcMar>
            <w:vAlign w:val="center"/>
          </w:tcPr>
          <w:p w14:paraId="73E606B0" w14:textId="0A4E7CC1" w:rsidR="003E5249" w:rsidRPr="00275BC1" w:rsidRDefault="003E5249" w:rsidP="0012304D">
            <w:pPr>
              <w:jc w:val="center"/>
              <w:rPr>
                <w:rFonts w:ascii="Times New Roman" w:hAnsi="Times New Roman" w:cs="Times New Roman"/>
                <w:b/>
                <w:bCs/>
                <w:color w:val="000000"/>
              </w:rPr>
            </w:pPr>
            <w:r w:rsidRPr="00275BC1">
              <w:rPr>
                <w:rFonts w:ascii="Times New Roman" w:hAnsi="Times New Roman" w:cs="Times New Roman"/>
                <w:b/>
                <w:bCs/>
                <w:color w:val="000000"/>
              </w:rPr>
              <w:t>Continuous Variables</w:t>
            </w:r>
          </w:p>
        </w:tc>
      </w:tr>
      <w:tr w:rsidR="0012304D" w:rsidRPr="00890338" w14:paraId="68E9B922" w14:textId="77777777" w:rsidTr="00D85326">
        <w:trPr>
          <w:trHeight w:val="293"/>
          <w:jc w:val="center"/>
        </w:trPr>
        <w:tc>
          <w:tcPr>
            <w:tcW w:w="4345" w:type="dxa"/>
            <w:gridSpan w:val="2"/>
            <w:vMerge w:val="restart"/>
            <w:tcBorders>
              <w:top w:val="single" w:sz="6" w:space="0" w:color="000000"/>
              <w:left w:val="single" w:sz="6" w:space="0" w:color="000000"/>
              <w:right w:val="single" w:sz="6" w:space="0" w:color="000000"/>
            </w:tcBorders>
            <w:tcMar>
              <w:top w:w="0" w:type="dxa"/>
              <w:left w:w="0" w:type="dxa"/>
              <w:bottom w:w="0" w:type="dxa"/>
              <w:right w:w="0" w:type="dxa"/>
            </w:tcMar>
            <w:vAlign w:val="center"/>
            <w:hideMark/>
          </w:tcPr>
          <w:p w14:paraId="32E73A20" w14:textId="77777777" w:rsidR="0012304D" w:rsidRPr="00B442D3" w:rsidRDefault="0012304D" w:rsidP="00CA108C">
            <w:pPr>
              <w:rPr>
                <w:rFonts w:ascii="Times New Roman" w:eastAsia="Times New Roman" w:hAnsi="Times New Roman" w:cs="Times New Roman"/>
                <w:sz w:val="20"/>
                <w:szCs w:val="20"/>
              </w:rPr>
            </w:pPr>
          </w:p>
        </w:tc>
        <w:tc>
          <w:tcPr>
            <w:tcW w:w="207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BAD9A2A" w14:textId="3C8EE368" w:rsidR="0012304D" w:rsidRPr="00B442D3" w:rsidRDefault="0012304D" w:rsidP="0012304D">
            <w:pPr>
              <w:jc w:val="center"/>
              <w:rPr>
                <w:rFonts w:ascii="Times New Roman" w:eastAsia="Times New Roman" w:hAnsi="Times New Roman" w:cs="Times New Roman"/>
                <w:sz w:val="20"/>
                <w:szCs w:val="20"/>
              </w:rPr>
            </w:pPr>
            <w:r w:rsidRPr="00B442D3">
              <w:rPr>
                <w:rFonts w:ascii="Times New Roman" w:hAnsi="Times New Roman" w:cs="Times New Roman"/>
                <w:b/>
                <w:bCs/>
                <w:color w:val="000000"/>
                <w:sz w:val="20"/>
                <w:szCs w:val="20"/>
              </w:rPr>
              <w:t>Treatment=0</w:t>
            </w:r>
          </w:p>
        </w:tc>
        <w:tc>
          <w:tcPr>
            <w:tcW w:w="209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E003477" w14:textId="50B6E0B3" w:rsidR="0012304D" w:rsidRPr="00B442D3" w:rsidRDefault="0012304D" w:rsidP="0012304D">
            <w:pPr>
              <w:jc w:val="center"/>
              <w:rPr>
                <w:rFonts w:ascii="Times New Roman" w:eastAsia="Times New Roman" w:hAnsi="Times New Roman" w:cs="Times New Roman"/>
                <w:sz w:val="20"/>
                <w:szCs w:val="20"/>
              </w:rPr>
            </w:pPr>
            <w:r w:rsidRPr="00B442D3">
              <w:rPr>
                <w:rFonts w:ascii="Times New Roman" w:hAnsi="Times New Roman" w:cs="Times New Roman"/>
                <w:b/>
                <w:bCs/>
                <w:color w:val="000000"/>
                <w:sz w:val="20"/>
                <w:szCs w:val="20"/>
              </w:rPr>
              <w:t>Treatment=1</w:t>
            </w:r>
          </w:p>
        </w:tc>
      </w:tr>
      <w:tr w:rsidR="0012304D" w:rsidRPr="00890338" w14:paraId="780E965F" w14:textId="77777777" w:rsidTr="00D85326">
        <w:trPr>
          <w:trHeight w:val="293"/>
          <w:jc w:val="center"/>
        </w:trPr>
        <w:tc>
          <w:tcPr>
            <w:tcW w:w="4345" w:type="dxa"/>
            <w:gridSpan w:val="2"/>
            <w:vMerge/>
            <w:tcBorders>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9702996" w14:textId="77777777" w:rsidR="0012304D" w:rsidRPr="00B442D3" w:rsidRDefault="0012304D" w:rsidP="00CA108C">
            <w:pPr>
              <w:rPr>
                <w:rFonts w:ascii="Times New Roman" w:eastAsia="Times New Roman" w:hAnsi="Times New Roman" w:cs="Times New Roman"/>
                <w:sz w:val="20"/>
                <w:szCs w:val="20"/>
              </w:rPr>
            </w:pP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EF85056" w14:textId="77777777" w:rsidR="0012304D" w:rsidRPr="00B442D3" w:rsidRDefault="0012304D" w:rsidP="00CA108C">
            <w:pPr>
              <w:spacing w:line="180" w:lineRule="atLeast"/>
              <w:jc w:val="center"/>
              <w:rPr>
                <w:rFonts w:ascii="Times New Roman" w:hAnsi="Times New Roman" w:cs="Times New Roman"/>
                <w:sz w:val="20"/>
                <w:szCs w:val="20"/>
              </w:rPr>
            </w:pPr>
            <w:r w:rsidRPr="00B442D3">
              <w:rPr>
                <w:rFonts w:ascii="Times New Roman" w:hAnsi="Times New Roman" w:cs="Times New Roman"/>
                <w:bCs/>
                <w:color w:val="000000"/>
                <w:sz w:val="20"/>
                <w:szCs w:val="20"/>
              </w:rPr>
              <w:t>Mean</w:t>
            </w:r>
          </w:p>
        </w:tc>
        <w:tc>
          <w:tcPr>
            <w:tcW w:w="9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72EBBD8" w14:textId="77777777" w:rsidR="0012304D" w:rsidRPr="00B442D3" w:rsidRDefault="0012304D" w:rsidP="00CA108C">
            <w:pPr>
              <w:spacing w:line="180" w:lineRule="atLeast"/>
              <w:jc w:val="center"/>
              <w:rPr>
                <w:rFonts w:ascii="Times New Roman" w:hAnsi="Times New Roman" w:cs="Times New Roman"/>
                <w:sz w:val="20"/>
                <w:szCs w:val="20"/>
              </w:rPr>
            </w:pPr>
            <w:proofErr w:type="spellStart"/>
            <w:r w:rsidRPr="00B442D3">
              <w:rPr>
                <w:rFonts w:ascii="Times New Roman" w:hAnsi="Times New Roman" w:cs="Times New Roman"/>
                <w:bCs/>
                <w:color w:val="000000"/>
                <w:sz w:val="20"/>
                <w:szCs w:val="20"/>
              </w:rPr>
              <w:t>Std</w:t>
            </w:r>
            <w:proofErr w:type="spellEnd"/>
            <w:r w:rsidRPr="00B442D3">
              <w:rPr>
                <w:rFonts w:ascii="Times New Roman" w:hAnsi="Times New Roman" w:cs="Times New Roman"/>
                <w:bCs/>
                <w:color w:val="000000"/>
                <w:sz w:val="20"/>
                <w:szCs w:val="20"/>
              </w:rPr>
              <w:t xml:space="preserve"> </w:t>
            </w:r>
            <w:proofErr w:type="spellStart"/>
            <w:r w:rsidRPr="00B442D3">
              <w:rPr>
                <w:rFonts w:ascii="Times New Roman" w:hAnsi="Times New Roman" w:cs="Times New Roman"/>
                <w:bCs/>
                <w:color w:val="000000"/>
                <w:sz w:val="20"/>
                <w:szCs w:val="20"/>
              </w:rPr>
              <w:t>Dev</w:t>
            </w:r>
            <w:proofErr w:type="spellEnd"/>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6E94E0D" w14:textId="77777777" w:rsidR="0012304D" w:rsidRPr="00B442D3" w:rsidRDefault="0012304D" w:rsidP="00CA108C">
            <w:pPr>
              <w:spacing w:line="180" w:lineRule="atLeast"/>
              <w:jc w:val="center"/>
              <w:rPr>
                <w:rFonts w:ascii="Times New Roman" w:hAnsi="Times New Roman" w:cs="Times New Roman"/>
                <w:sz w:val="20"/>
                <w:szCs w:val="20"/>
              </w:rPr>
            </w:pPr>
            <w:r w:rsidRPr="00B442D3">
              <w:rPr>
                <w:rFonts w:ascii="Times New Roman" w:hAnsi="Times New Roman" w:cs="Times New Roman"/>
                <w:bCs/>
                <w:color w:val="000000"/>
                <w:sz w:val="20"/>
                <w:szCs w:val="20"/>
              </w:rPr>
              <w:t>Mean</w:t>
            </w:r>
          </w:p>
        </w:tc>
        <w:tc>
          <w:tcPr>
            <w:tcW w:w="10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F63F083" w14:textId="77777777" w:rsidR="0012304D" w:rsidRPr="00B442D3" w:rsidRDefault="0012304D" w:rsidP="00CA108C">
            <w:pPr>
              <w:spacing w:line="180" w:lineRule="atLeast"/>
              <w:jc w:val="center"/>
              <w:rPr>
                <w:rFonts w:ascii="Times New Roman" w:hAnsi="Times New Roman" w:cs="Times New Roman"/>
                <w:sz w:val="20"/>
                <w:szCs w:val="20"/>
              </w:rPr>
            </w:pPr>
            <w:proofErr w:type="spellStart"/>
            <w:r w:rsidRPr="00B442D3">
              <w:rPr>
                <w:rFonts w:ascii="Times New Roman" w:hAnsi="Times New Roman" w:cs="Times New Roman"/>
                <w:bCs/>
                <w:color w:val="000000"/>
                <w:sz w:val="20"/>
                <w:szCs w:val="20"/>
              </w:rPr>
              <w:t>Std</w:t>
            </w:r>
            <w:proofErr w:type="spellEnd"/>
            <w:r w:rsidRPr="00B442D3">
              <w:rPr>
                <w:rFonts w:ascii="Times New Roman" w:hAnsi="Times New Roman" w:cs="Times New Roman"/>
                <w:bCs/>
                <w:color w:val="000000"/>
                <w:sz w:val="20"/>
                <w:szCs w:val="20"/>
              </w:rPr>
              <w:t xml:space="preserve"> </w:t>
            </w:r>
            <w:proofErr w:type="spellStart"/>
            <w:r w:rsidRPr="00B442D3">
              <w:rPr>
                <w:rFonts w:ascii="Times New Roman" w:hAnsi="Times New Roman" w:cs="Times New Roman"/>
                <w:bCs/>
                <w:color w:val="000000"/>
                <w:sz w:val="20"/>
                <w:szCs w:val="20"/>
              </w:rPr>
              <w:t>Dev</w:t>
            </w:r>
            <w:proofErr w:type="spellEnd"/>
          </w:p>
        </w:tc>
      </w:tr>
      <w:tr w:rsidR="0012304D" w:rsidRPr="00890338" w14:paraId="758DF1D2" w14:textId="77777777" w:rsidTr="00D85326">
        <w:trPr>
          <w:trHeight w:val="327"/>
          <w:jc w:val="center"/>
        </w:trPr>
        <w:tc>
          <w:tcPr>
            <w:tcW w:w="4345"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2ABB0F9" w14:textId="77777777" w:rsidR="00CA108C" w:rsidRPr="00B442D3" w:rsidRDefault="00CA108C" w:rsidP="00CA108C">
            <w:pPr>
              <w:spacing w:line="180" w:lineRule="atLeast"/>
              <w:jc w:val="center"/>
              <w:rPr>
                <w:rFonts w:ascii="Times New Roman" w:hAnsi="Times New Roman" w:cs="Times New Roman"/>
                <w:sz w:val="20"/>
                <w:szCs w:val="20"/>
              </w:rPr>
            </w:pPr>
            <w:r w:rsidRPr="00B442D3">
              <w:rPr>
                <w:rFonts w:ascii="Times New Roman" w:hAnsi="Times New Roman" w:cs="Times New Roman"/>
                <w:bCs/>
                <w:color w:val="000000"/>
                <w:sz w:val="20"/>
                <w:szCs w:val="20"/>
              </w:rPr>
              <w:t>Age</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FB12109" w14:textId="5A8F403D" w:rsidR="00CA108C" w:rsidRPr="00B442D3" w:rsidRDefault="001678F1" w:rsidP="00CA108C">
            <w:pPr>
              <w:spacing w:line="180" w:lineRule="atLeast"/>
              <w:jc w:val="center"/>
              <w:rPr>
                <w:rFonts w:ascii="Times New Roman" w:hAnsi="Times New Roman" w:cs="Times New Roman"/>
                <w:sz w:val="20"/>
                <w:szCs w:val="20"/>
              </w:rPr>
            </w:pPr>
            <w:r w:rsidRPr="00B442D3">
              <w:rPr>
                <w:rFonts w:ascii="Times New Roman" w:hAnsi="Times New Roman" w:cs="Times New Roman"/>
                <w:color w:val="000000"/>
                <w:sz w:val="20"/>
                <w:szCs w:val="20"/>
              </w:rPr>
              <w:t>36.53</w:t>
            </w:r>
          </w:p>
        </w:tc>
        <w:tc>
          <w:tcPr>
            <w:tcW w:w="9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94D5BA4" w14:textId="35156F4F" w:rsidR="00CA108C" w:rsidRPr="00B442D3" w:rsidRDefault="001678F1" w:rsidP="00CA108C">
            <w:pPr>
              <w:spacing w:line="180" w:lineRule="atLeast"/>
              <w:jc w:val="center"/>
              <w:rPr>
                <w:rFonts w:ascii="Times New Roman" w:hAnsi="Times New Roman" w:cs="Times New Roman"/>
                <w:sz w:val="20"/>
                <w:szCs w:val="20"/>
              </w:rPr>
            </w:pPr>
            <w:r w:rsidRPr="00B442D3">
              <w:rPr>
                <w:rFonts w:ascii="Times New Roman" w:hAnsi="Times New Roman" w:cs="Times New Roman"/>
                <w:color w:val="000000"/>
                <w:sz w:val="20"/>
                <w:szCs w:val="20"/>
              </w:rPr>
              <w:t>7.95</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7C188B5" w14:textId="6DE9BF6B" w:rsidR="00CA108C" w:rsidRPr="00B442D3" w:rsidRDefault="0082149B" w:rsidP="00CA108C">
            <w:pPr>
              <w:spacing w:line="180" w:lineRule="atLeast"/>
              <w:jc w:val="center"/>
              <w:rPr>
                <w:rFonts w:ascii="Times New Roman" w:hAnsi="Times New Roman" w:cs="Times New Roman"/>
                <w:sz w:val="20"/>
                <w:szCs w:val="20"/>
              </w:rPr>
            </w:pPr>
            <w:r w:rsidRPr="00B442D3">
              <w:rPr>
                <w:rFonts w:ascii="Times New Roman" w:hAnsi="Times New Roman" w:cs="Times New Roman"/>
                <w:color w:val="000000"/>
                <w:sz w:val="20"/>
                <w:szCs w:val="20"/>
              </w:rPr>
              <w:t>35</w:t>
            </w:r>
            <w:r w:rsidR="005B6FD7" w:rsidRPr="00B442D3">
              <w:rPr>
                <w:rFonts w:ascii="Times New Roman" w:hAnsi="Times New Roman" w:cs="Times New Roman"/>
                <w:color w:val="000000"/>
                <w:sz w:val="20"/>
                <w:szCs w:val="20"/>
              </w:rPr>
              <w:t>.28</w:t>
            </w:r>
          </w:p>
        </w:tc>
        <w:tc>
          <w:tcPr>
            <w:tcW w:w="10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6A65169" w14:textId="073BEF50" w:rsidR="00CA108C" w:rsidRPr="00B442D3" w:rsidRDefault="0082149B" w:rsidP="00CA108C">
            <w:pPr>
              <w:spacing w:line="180" w:lineRule="atLeast"/>
              <w:jc w:val="center"/>
              <w:rPr>
                <w:rFonts w:ascii="Times New Roman" w:hAnsi="Times New Roman" w:cs="Times New Roman"/>
                <w:sz w:val="20"/>
                <w:szCs w:val="20"/>
              </w:rPr>
            </w:pPr>
            <w:r w:rsidRPr="00B442D3">
              <w:rPr>
                <w:rFonts w:ascii="Times New Roman" w:hAnsi="Times New Roman" w:cs="Times New Roman"/>
                <w:color w:val="000000"/>
                <w:sz w:val="20"/>
                <w:szCs w:val="20"/>
              </w:rPr>
              <w:t>7</w:t>
            </w:r>
            <w:r w:rsidR="005B6FD7" w:rsidRPr="00B442D3">
              <w:rPr>
                <w:rFonts w:ascii="Times New Roman" w:hAnsi="Times New Roman" w:cs="Times New Roman"/>
                <w:color w:val="000000"/>
                <w:sz w:val="20"/>
                <w:szCs w:val="20"/>
              </w:rPr>
              <w:t>.23</w:t>
            </w:r>
          </w:p>
        </w:tc>
      </w:tr>
      <w:tr w:rsidR="0012304D" w:rsidRPr="00890338" w14:paraId="531B06DA" w14:textId="77777777" w:rsidTr="00D85326">
        <w:trPr>
          <w:trHeight w:val="293"/>
          <w:jc w:val="center"/>
        </w:trPr>
        <w:tc>
          <w:tcPr>
            <w:tcW w:w="4345"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1830CD5" w14:textId="0FCD29F4" w:rsidR="00CA108C" w:rsidRPr="00B442D3" w:rsidRDefault="0012304D" w:rsidP="00B442D3">
            <w:pPr>
              <w:spacing w:line="180" w:lineRule="atLeast"/>
              <w:jc w:val="center"/>
              <w:rPr>
                <w:rFonts w:ascii="Times New Roman" w:hAnsi="Times New Roman" w:cs="Times New Roman"/>
                <w:sz w:val="20"/>
                <w:szCs w:val="20"/>
              </w:rPr>
            </w:pPr>
            <w:r w:rsidRPr="00B442D3">
              <w:rPr>
                <w:rFonts w:ascii="Times New Roman" w:hAnsi="Times New Roman" w:cs="Times New Roman"/>
                <w:bCs/>
                <w:color w:val="000000"/>
                <w:sz w:val="20"/>
                <w:szCs w:val="20"/>
              </w:rPr>
              <w:t>Center for Epidemiologic Studies Depression scale</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7B9037D8" w14:textId="3A3ED10A" w:rsidR="00CA108C" w:rsidRPr="00B442D3" w:rsidRDefault="005B6FD7" w:rsidP="00CA108C">
            <w:pPr>
              <w:spacing w:line="180" w:lineRule="atLeast"/>
              <w:jc w:val="center"/>
              <w:rPr>
                <w:rFonts w:ascii="Times New Roman" w:hAnsi="Times New Roman" w:cs="Times New Roman"/>
                <w:sz w:val="20"/>
                <w:szCs w:val="20"/>
              </w:rPr>
            </w:pPr>
            <w:r w:rsidRPr="00B442D3">
              <w:rPr>
                <w:rFonts w:ascii="Times New Roman" w:hAnsi="Times New Roman" w:cs="Times New Roman"/>
                <w:color w:val="000000"/>
                <w:sz w:val="20"/>
                <w:szCs w:val="20"/>
              </w:rPr>
              <w:t>33.13</w:t>
            </w:r>
          </w:p>
        </w:tc>
        <w:tc>
          <w:tcPr>
            <w:tcW w:w="9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6BB4BF5" w14:textId="79B88ABD" w:rsidR="00CA108C" w:rsidRPr="00B442D3" w:rsidRDefault="005B6FD7" w:rsidP="00CA108C">
            <w:pPr>
              <w:spacing w:line="180" w:lineRule="atLeast"/>
              <w:jc w:val="center"/>
              <w:rPr>
                <w:rFonts w:ascii="Times New Roman" w:hAnsi="Times New Roman" w:cs="Times New Roman"/>
                <w:sz w:val="20"/>
                <w:szCs w:val="20"/>
              </w:rPr>
            </w:pPr>
            <w:r w:rsidRPr="00B442D3">
              <w:rPr>
                <w:rFonts w:ascii="Times New Roman" w:hAnsi="Times New Roman" w:cs="Times New Roman"/>
                <w:color w:val="000000"/>
                <w:sz w:val="20"/>
                <w:szCs w:val="20"/>
              </w:rPr>
              <w:t>12.45</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A5DE4D3" w14:textId="17CD547B" w:rsidR="00CA108C" w:rsidRPr="00B442D3" w:rsidRDefault="005B6FD7" w:rsidP="00CA108C">
            <w:pPr>
              <w:spacing w:line="180" w:lineRule="atLeast"/>
              <w:jc w:val="center"/>
              <w:rPr>
                <w:rFonts w:ascii="Times New Roman" w:hAnsi="Times New Roman" w:cs="Times New Roman"/>
                <w:sz w:val="20"/>
                <w:szCs w:val="20"/>
              </w:rPr>
            </w:pPr>
            <w:r w:rsidRPr="00B442D3">
              <w:rPr>
                <w:rFonts w:ascii="Times New Roman" w:hAnsi="Times New Roman" w:cs="Times New Roman"/>
                <w:color w:val="000000"/>
                <w:sz w:val="20"/>
                <w:szCs w:val="20"/>
              </w:rPr>
              <w:t>33.14</w:t>
            </w:r>
          </w:p>
        </w:tc>
        <w:tc>
          <w:tcPr>
            <w:tcW w:w="10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F203EEE" w14:textId="35174244" w:rsidR="00CA108C" w:rsidRPr="00B442D3" w:rsidRDefault="005B6FD7" w:rsidP="00CA108C">
            <w:pPr>
              <w:spacing w:line="180" w:lineRule="atLeast"/>
              <w:jc w:val="center"/>
              <w:rPr>
                <w:rFonts w:ascii="Times New Roman" w:hAnsi="Times New Roman" w:cs="Times New Roman"/>
                <w:sz w:val="20"/>
                <w:szCs w:val="20"/>
              </w:rPr>
            </w:pPr>
            <w:r w:rsidRPr="00B442D3">
              <w:rPr>
                <w:rFonts w:ascii="Times New Roman" w:hAnsi="Times New Roman" w:cs="Times New Roman"/>
                <w:color w:val="000000"/>
                <w:sz w:val="20"/>
                <w:szCs w:val="20"/>
              </w:rPr>
              <w:t>12.56</w:t>
            </w:r>
          </w:p>
        </w:tc>
      </w:tr>
      <w:tr w:rsidR="0012304D" w:rsidRPr="00890338" w14:paraId="36A8E671" w14:textId="77777777" w:rsidTr="00D85326">
        <w:trPr>
          <w:trHeight w:val="327"/>
          <w:jc w:val="center"/>
        </w:trPr>
        <w:tc>
          <w:tcPr>
            <w:tcW w:w="4345"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4EE2C398" w14:textId="22C38904" w:rsidR="00CA108C" w:rsidRPr="00B442D3" w:rsidRDefault="0012304D" w:rsidP="00B442D3">
            <w:pPr>
              <w:spacing w:line="180" w:lineRule="atLeast"/>
              <w:jc w:val="center"/>
              <w:rPr>
                <w:rFonts w:ascii="Times New Roman" w:hAnsi="Times New Roman" w:cs="Times New Roman"/>
                <w:sz w:val="20"/>
                <w:szCs w:val="20"/>
              </w:rPr>
            </w:pPr>
            <w:r w:rsidRPr="00B442D3">
              <w:rPr>
                <w:rFonts w:ascii="Times New Roman" w:hAnsi="Times New Roman" w:cs="Times New Roman"/>
                <w:bCs/>
                <w:color w:val="000000"/>
                <w:sz w:val="20"/>
                <w:szCs w:val="20"/>
              </w:rPr>
              <w:t>Average number of drinks</w:t>
            </w:r>
            <w:r w:rsidR="00876C9E" w:rsidRPr="00B442D3">
              <w:rPr>
                <w:rFonts w:ascii="Times New Roman" w:hAnsi="Times New Roman" w:cs="Times New Roman"/>
                <w:bCs/>
                <w:color w:val="000000"/>
                <w:sz w:val="20"/>
                <w:szCs w:val="20"/>
              </w:rPr>
              <w:t xml:space="preserve"> </w:t>
            </w:r>
            <w:r w:rsidRPr="00B442D3">
              <w:rPr>
                <w:rFonts w:ascii="Times New Roman" w:hAnsi="Times New Roman" w:cs="Times New Roman"/>
                <w:bCs/>
                <w:color w:val="000000"/>
                <w:sz w:val="20"/>
                <w:szCs w:val="20"/>
              </w:rPr>
              <w:t>consumed per day</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C76755C" w14:textId="3BD63DDA" w:rsidR="00CA108C" w:rsidRPr="00B442D3" w:rsidRDefault="005B6FD7" w:rsidP="00CA108C">
            <w:pPr>
              <w:spacing w:line="180" w:lineRule="atLeast"/>
              <w:jc w:val="center"/>
              <w:rPr>
                <w:rFonts w:ascii="Times New Roman" w:hAnsi="Times New Roman" w:cs="Times New Roman"/>
                <w:sz w:val="20"/>
                <w:szCs w:val="20"/>
              </w:rPr>
            </w:pPr>
            <w:r w:rsidRPr="00B442D3">
              <w:rPr>
                <w:rFonts w:ascii="Times New Roman" w:hAnsi="Times New Roman" w:cs="Times New Roman"/>
                <w:color w:val="000000"/>
                <w:sz w:val="20"/>
                <w:szCs w:val="20"/>
              </w:rPr>
              <w:t>17.87</w:t>
            </w:r>
          </w:p>
        </w:tc>
        <w:tc>
          <w:tcPr>
            <w:tcW w:w="9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17812DC8" w14:textId="67480336" w:rsidR="00CA108C" w:rsidRPr="00B442D3" w:rsidRDefault="005B6FD7" w:rsidP="00CA108C">
            <w:pPr>
              <w:spacing w:line="180" w:lineRule="atLeast"/>
              <w:jc w:val="center"/>
              <w:rPr>
                <w:rFonts w:ascii="Times New Roman" w:hAnsi="Times New Roman" w:cs="Times New Roman"/>
                <w:sz w:val="20"/>
                <w:szCs w:val="20"/>
              </w:rPr>
            </w:pPr>
            <w:r w:rsidRPr="00B442D3">
              <w:rPr>
                <w:rFonts w:ascii="Times New Roman" w:hAnsi="Times New Roman" w:cs="Times New Roman"/>
                <w:color w:val="000000"/>
                <w:sz w:val="20"/>
                <w:szCs w:val="20"/>
              </w:rPr>
              <w:t>20.10</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51C5FFBD" w14:textId="0C7A4AFB" w:rsidR="00CA108C" w:rsidRPr="00B442D3" w:rsidRDefault="005B6FD7" w:rsidP="00CA108C">
            <w:pPr>
              <w:spacing w:line="180" w:lineRule="atLeast"/>
              <w:jc w:val="center"/>
              <w:rPr>
                <w:rFonts w:ascii="Times New Roman" w:hAnsi="Times New Roman" w:cs="Times New Roman"/>
                <w:sz w:val="20"/>
                <w:szCs w:val="20"/>
              </w:rPr>
            </w:pPr>
            <w:r w:rsidRPr="00B442D3">
              <w:rPr>
                <w:rFonts w:ascii="Times New Roman" w:hAnsi="Times New Roman" w:cs="Times New Roman"/>
                <w:color w:val="000000"/>
                <w:sz w:val="20"/>
                <w:szCs w:val="20"/>
              </w:rPr>
              <w:t>16.52</w:t>
            </w:r>
          </w:p>
        </w:tc>
        <w:tc>
          <w:tcPr>
            <w:tcW w:w="10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3F0C456" w14:textId="08E3F344" w:rsidR="00CA108C" w:rsidRPr="00B442D3" w:rsidRDefault="005B6FD7" w:rsidP="00CA108C">
            <w:pPr>
              <w:spacing w:line="180" w:lineRule="atLeast"/>
              <w:jc w:val="center"/>
              <w:rPr>
                <w:rFonts w:ascii="Times New Roman" w:hAnsi="Times New Roman" w:cs="Times New Roman"/>
                <w:sz w:val="20"/>
                <w:szCs w:val="20"/>
              </w:rPr>
            </w:pPr>
            <w:r w:rsidRPr="00B442D3">
              <w:rPr>
                <w:rFonts w:ascii="Times New Roman" w:hAnsi="Times New Roman" w:cs="Times New Roman"/>
                <w:color w:val="000000"/>
                <w:sz w:val="20"/>
                <w:szCs w:val="20"/>
              </w:rPr>
              <w:t>19.94</w:t>
            </w:r>
          </w:p>
        </w:tc>
      </w:tr>
      <w:tr w:rsidR="0012304D" w:rsidRPr="00890338" w14:paraId="7C9A0D5C" w14:textId="77777777" w:rsidTr="00D85326">
        <w:trPr>
          <w:trHeight w:val="293"/>
          <w:jc w:val="center"/>
        </w:trPr>
        <w:tc>
          <w:tcPr>
            <w:tcW w:w="4345"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089D56AB" w14:textId="0612C406" w:rsidR="00CA108C" w:rsidRPr="00B442D3" w:rsidRDefault="0012304D" w:rsidP="00B442D3">
            <w:pPr>
              <w:spacing w:line="180" w:lineRule="atLeast"/>
              <w:jc w:val="center"/>
              <w:rPr>
                <w:rFonts w:ascii="Times New Roman" w:hAnsi="Times New Roman" w:cs="Times New Roman"/>
                <w:bCs/>
                <w:color w:val="000000"/>
                <w:sz w:val="20"/>
                <w:szCs w:val="20"/>
              </w:rPr>
            </w:pPr>
            <w:r w:rsidRPr="00B442D3">
              <w:rPr>
                <w:rFonts w:ascii="Times New Roman" w:hAnsi="Times New Roman" w:cs="Times New Roman"/>
                <w:bCs/>
                <w:color w:val="000000"/>
                <w:sz w:val="20"/>
                <w:szCs w:val="20"/>
              </w:rPr>
              <w:t>Index of Drug Abuse Consequences</w:t>
            </w:r>
            <w:r w:rsidR="00B442D3">
              <w:rPr>
                <w:rFonts w:ascii="Times New Roman" w:hAnsi="Times New Roman" w:cs="Times New Roman"/>
                <w:bCs/>
                <w:color w:val="000000"/>
                <w:sz w:val="20"/>
                <w:szCs w:val="20"/>
              </w:rPr>
              <w:t xml:space="preserve"> t</w:t>
            </w:r>
            <w:r w:rsidRPr="00B442D3">
              <w:rPr>
                <w:rFonts w:ascii="Times New Roman" w:hAnsi="Times New Roman" w:cs="Times New Roman"/>
                <w:bCs/>
                <w:color w:val="000000"/>
                <w:sz w:val="20"/>
                <w:szCs w:val="20"/>
              </w:rPr>
              <w:t>otal score</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17129AE4" w14:textId="088455B7" w:rsidR="00CA108C" w:rsidRPr="00B442D3" w:rsidRDefault="005B6FD7" w:rsidP="00CA108C">
            <w:pPr>
              <w:spacing w:line="180" w:lineRule="atLeast"/>
              <w:jc w:val="center"/>
              <w:rPr>
                <w:rFonts w:ascii="Times New Roman" w:hAnsi="Times New Roman" w:cs="Times New Roman"/>
                <w:sz w:val="20"/>
                <w:szCs w:val="20"/>
              </w:rPr>
            </w:pPr>
            <w:r w:rsidRPr="00B442D3">
              <w:rPr>
                <w:rFonts w:ascii="Times New Roman" w:hAnsi="Times New Roman" w:cs="Times New Roman"/>
                <w:color w:val="000000"/>
                <w:sz w:val="20"/>
                <w:szCs w:val="20"/>
              </w:rPr>
              <w:t>36.32</w:t>
            </w:r>
          </w:p>
        </w:tc>
        <w:tc>
          <w:tcPr>
            <w:tcW w:w="9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FCCDC38" w14:textId="105DC0D6" w:rsidR="00CA108C" w:rsidRPr="00B442D3" w:rsidRDefault="005B6FD7" w:rsidP="00CA108C">
            <w:pPr>
              <w:spacing w:line="180" w:lineRule="atLeast"/>
              <w:jc w:val="center"/>
              <w:rPr>
                <w:rFonts w:ascii="Times New Roman" w:hAnsi="Times New Roman" w:cs="Times New Roman"/>
                <w:sz w:val="20"/>
                <w:szCs w:val="20"/>
              </w:rPr>
            </w:pPr>
            <w:r w:rsidRPr="00B442D3">
              <w:rPr>
                <w:rFonts w:ascii="Times New Roman" w:hAnsi="Times New Roman" w:cs="Times New Roman"/>
                <w:color w:val="000000"/>
                <w:sz w:val="20"/>
                <w:szCs w:val="20"/>
              </w:rPr>
              <w:t>6.90</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1291D72" w14:textId="1FB01903" w:rsidR="00CA108C" w:rsidRPr="00B442D3" w:rsidRDefault="002965A9" w:rsidP="00CA108C">
            <w:pPr>
              <w:spacing w:line="180" w:lineRule="atLeast"/>
              <w:jc w:val="center"/>
              <w:rPr>
                <w:rFonts w:ascii="Times New Roman" w:hAnsi="Times New Roman" w:cs="Times New Roman"/>
                <w:sz w:val="20"/>
                <w:szCs w:val="20"/>
              </w:rPr>
            </w:pPr>
            <w:r w:rsidRPr="00B442D3">
              <w:rPr>
                <w:rFonts w:ascii="Times New Roman" w:hAnsi="Times New Roman" w:cs="Times New Roman"/>
                <w:color w:val="000000"/>
                <w:sz w:val="20"/>
                <w:szCs w:val="20"/>
              </w:rPr>
              <w:t>35.31</w:t>
            </w:r>
          </w:p>
        </w:tc>
        <w:tc>
          <w:tcPr>
            <w:tcW w:w="10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115B74BC" w14:textId="78D18049" w:rsidR="00CA108C" w:rsidRPr="00B442D3" w:rsidRDefault="00BA436C" w:rsidP="00CA108C">
            <w:pPr>
              <w:spacing w:line="180" w:lineRule="atLeast"/>
              <w:jc w:val="center"/>
              <w:rPr>
                <w:rFonts w:ascii="Times New Roman" w:hAnsi="Times New Roman" w:cs="Times New Roman"/>
                <w:sz w:val="20"/>
                <w:szCs w:val="20"/>
              </w:rPr>
            </w:pPr>
            <w:r w:rsidRPr="00B442D3">
              <w:rPr>
                <w:rFonts w:ascii="Times New Roman" w:hAnsi="Times New Roman" w:cs="Times New Roman"/>
                <w:color w:val="000000"/>
                <w:sz w:val="20"/>
                <w:szCs w:val="20"/>
              </w:rPr>
              <w:t>7.30</w:t>
            </w:r>
          </w:p>
        </w:tc>
      </w:tr>
      <w:tr w:rsidR="0012304D" w:rsidRPr="00890338" w14:paraId="4F6E0917" w14:textId="77777777" w:rsidTr="00D85326">
        <w:trPr>
          <w:trHeight w:val="293"/>
          <w:jc w:val="center"/>
        </w:trPr>
        <w:tc>
          <w:tcPr>
            <w:tcW w:w="4345"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CFF840C" w14:textId="23D745FD" w:rsidR="00CA108C" w:rsidRPr="00B442D3" w:rsidRDefault="00B442D3" w:rsidP="00B442D3">
            <w:pPr>
              <w:spacing w:line="180" w:lineRule="atLeast"/>
              <w:jc w:val="cente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Risk-Assessment Battery </w:t>
            </w:r>
            <w:r w:rsidR="0012304D" w:rsidRPr="00B442D3">
              <w:rPr>
                <w:rFonts w:ascii="Times New Roman" w:hAnsi="Times New Roman" w:cs="Times New Roman"/>
                <w:bCs/>
                <w:color w:val="000000"/>
                <w:sz w:val="20"/>
                <w:szCs w:val="20"/>
              </w:rPr>
              <w:t>drug risk score</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3179A37E" w14:textId="7B1EAA1B" w:rsidR="00CA108C" w:rsidRPr="00B442D3" w:rsidRDefault="005B6FD7" w:rsidP="00CA108C">
            <w:pPr>
              <w:spacing w:line="180" w:lineRule="atLeast"/>
              <w:jc w:val="center"/>
              <w:rPr>
                <w:rFonts w:ascii="Times New Roman" w:hAnsi="Times New Roman" w:cs="Times New Roman"/>
                <w:sz w:val="20"/>
                <w:szCs w:val="20"/>
              </w:rPr>
            </w:pPr>
            <w:r w:rsidRPr="00B442D3">
              <w:rPr>
                <w:rFonts w:ascii="Times New Roman" w:hAnsi="Times New Roman" w:cs="Times New Roman"/>
                <w:color w:val="000000"/>
                <w:sz w:val="20"/>
                <w:szCs w:val="20"/>
              </w:rPr>
              <w:t>4.57</w:t>
            </w:r>
          </w:p>
        </w:tc>
        <w:tc>
          <w:tcPr>
            <w:tcW w:w="99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2281D82A" w14:textId="6F5368D6" w:rsidR="00CA108C" w:rsidRPr="00B442D3" w:rsidRDefault="005B6FD7" w:rsidP="00CA108C">
            <w:pPr>
              <w:spacing w:line="180" w:lineRule="atLeast"/>
              <w:jc w:val="center"/>
              <w:rPr>
                <w:rFonts w:ascii="Times New Roman" w:hAnsi="Times New Roman" w:cs="Times New Roman"/>
                <w:sz w:val="20"/>
                <w:szCs w:val="20"/>
              </w:rPr>
            </w:pPr>
            <w:r w:rsidRPr="00B442D3">
              <w:rPr>
                <w:rFonts w:ascii="Times New Roman" w:hAnsi="Times New Roman" w:cs="Times New Roman"/>
                <w:color w:val="000000"/>
                <w:sz w:val="20"/>
                <w:szCs w:val="20"/>
              </w:rPr>
              <w:t>2.92</w:t>
            </w:r>
          </w:p>
        </w:tc>
        <w:tc>
          <w:tcPr>
            <w:tcW w:w="108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A4E905B" w14:textId="71B7CA6A" w:rsidR="00CA108C" w:rsidRPr="00B442D3" w:rsidRDefault="00BA436C" w:rsidP="00CA108C">
            <w:pPr>
              <w:spacing w:line="180" w:lineRule="atLeast"/>
              <w:jc w:val="center"/>
              <w:rPr>
                <w:rFonts w:ascii="Times New Roman" w:hAnsi="Times New Roman" w:cs="Times New Roman"/>
                <w:sz w:val="20"/>
                <w:szCs w:val="20"/>
              </w:rPr>
            </w:pPr>
            <w:r w:rsidRPr="00B442D3">
              <w:rPr>
                <w:rFonts w:ascii="Times New Roman" w:hAnsi="Times New Roman" w:cs="Times New Roman"/>
                <w:color w:val="000000"/>
                <w:sz w:val="20"/>
                <w:szCs w:val="20"/>
              </w:rPr>
              <w:t>4.78</w:t>
            </w:r>
          </w:p>
        </w:tc>
        <w:tc>
          <w:tcPr>
            <w:tcW w:w="10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hideMark/>
          </w:tcPr>
          <w:p w14:paraId="6304EFBD" w14:textId="5F57265C" w:rsidR="00CA108C" w:rsidRPr="00B442D3" w:rsidRDefault="0082149B" w:rsidP="00CA108C">
            <w:pPr>
              <w:spacing w:line="180" w:lineRule="atLeast"/>
              <w:jc w:val="center"/>
              <w:rPr>
                <w:rFonts w:ascii="Times New Roman" w:hAnsi="Times New Roman" w:cs="Times New Roman"/>
                <w:sz w:val="20"/>
                <w:szCs w:val="20"/>
              </w:rPr>
            </w:pPr>
            <w:r w:rsidRPr="00B442D3">
              <w:rPr>
                <w:rFonts w:ascii="Times New Roman" w:hAnsi="Times New Roman" w:cs="Times New Roman"/>
                <w:color w:val="000000"/>
                <w:sz w:val="20"/>
                <w:szCs w:val="20"/>
              </w:rPr>
              <w:t>2.</w:t>
            </w:r>
            <w:r w:rsidR="00BA436C" w:rsidRPr="00B442D3">
              <w:rPr>
                <w:rFonts w:ascii="Times New Roman" w:hAnsi="Times New Roman" w:cs="Times New Roman"/>
                <w:color w:val="000000"/>
                <w:sz w:val="20"/>
                <w:szCs w:val="20"/>
              </w:rPr>
              <w:t>58</w:t>
            </w:r>
          </w:p>
        </w:tc>
      </w:tr>
      <w:tr w:rsidR="00FA0F8E" w:rsidRPr="00890338" w14:paraId="46B751EB" w14:textId="77777777" w:rsidTr="00230218">
        <w:trPr>
          <w:trHeight w:val="293"/>
          <w:jc w:val="center"/>
        </w:trPr>
        <w:tc>
          <w:tcPr>
            <w:tcW w:w="8509" w:type="dxa"/>
            <w:gridSpan w:val="6"/>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06214DEE" w14:textId="5A1C81E3" w:rsidR="00FA0F8E" w:rsidRPr="00275BC1" w:rsidRDefault="00FA0F8E" w:rsidP="00684208">
            <w:pPr>
              <w:spacing w:line="180" w:lineRule="atLeast"/>
              <w:jc w:val="center"/>
              <w:rPr>
                <w:rFonts w:ascii="Times New Roman" w:hAnsi="Times New Roman" w:cs="Times New Roman"/>
                <w:b/>
                <w:color w:val="000000"/>
              </w:rPr>
            </w:pPr>
            <w:r w:rsidRPr="00275BC1">
              <w:rPr>
                <w:rFonts w:ascii="Times New Roman" w:hAnsi="Times New Roman" w:cs="Times New Roman"/>
                <w:b/>
                <w:color w:val="000000"/>
              </w:rPr>
              <w:t>Categorical variables</w:t>
            </w:r>
          </w:p>
        </w:tc>
      </w:tr>
      <w:tr w:rsidR="003E5249" w:rsidRPr="00890338" w14:paraId="250F9B88" w14:textId="77777777" w:rsidTr="00230218">
        <w:trPr>
          <w:trHeight w:val="293"/>
          <w:jc w:val="center"/>
        </w:trPr>
        <w:tc>
          <w:tcPr>
            <w:tcW w:w="2112" w:type="dxa"/>
            <w:tcBorders>
              <w:top w:val="single" w:sz="6" w:space="0" w:color="000000"/>
              <w:left w:val="single" w:sz="6" w:space="0" w:color="000000"/>
              <w:bottom w:val="single" w:sz="6" w:space="0" w:color="000000"/>
              <w:right w:val="single" w:sz="4" w:space="0" w:color="auto"/>
            </w:tcBorders>
            <w:tcMar>
              <w:top w:w="0" w:type="dxa"/>
              <w:left w:w="0" w:type="dxa"/>
              <w:bottom w:w="0" w:type="dxa"/>
              <w:right w:w="0" w:type="dxa"/>
            </w:tcMar>
            <w:vAlign w:val="center"/>
          </w:tcPr>
          <w:p w14:paraId="7D1317A3" w14:textId="77777777" w:rsidR="003E5249" w:rsidRDefault="003E5249" w:rsidP="00B442D3">
            <w:pPr>
              <w:spacing w:line="180" w:lineRule="atLeast"/>
              <w:jc w:val="center"/>
              <w:rPr>
                <w:rFonts w:ascii="Times New Roman" w:hAnsi="Times New Roman" w:cs="Times New Roman"/>
                <w:bCs/>
                <w:color w:val="000000"/>
                <w:sz w:val="20"/>
                <w:szCs w:val="20"/>
              </w:rPr>
            </w:pPr>
          </w:p>
        </w:tc>
        <w:tc>
          <w:tcPr>
            <w:tcW w:w="2233" w:type="dxa"/>
            <w:tcBorders>
              <w:top w:val="single" w:sz="6" w:space="0" w:color="000000"/>
              <w:left w:val="single" w:sz="4" w:space="0" w:color="auto"/>
              <w:bottom w:val="single" w:sz="6" w:space="0" w:color="000000"/>
              <w:right w:val="single" w:sz="6" w:space="0" w:color="000000"/>
            </w:tcBorders>
            <w:vAlign w:val="center"/>
          </w:tcPr>
          <w:p w14:paraId="61D7000C" w14:textId="77777777" w:rsidR="003E5249" w:rsidRDefault="003E5249" w:rsidP="00B442D3">
            <w:pPr>
              <w:spacing w:line="180" w:lineRule="atLeast"/>
              <w:jc w:val="center"/>
              <w:rPr>
                <w:rFonts w:ascii="Times New Roman" w:hAnsi="Times New Roman" w:cs="Times New Roman"/>
                <w:bCs/>
                <w:color w:val="000000"/>
                <w:sz w:val="20"/>
                <w:szCs w:val="20"/>
              </w:rPr>
            </w:pPr>
          </w:p>
        </w:tc>
        <w:tc>
          <w:tcPr>
            <w:tcW w:w="207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78016377" w14:textId="244C3D4C" w:rsidR="003E5249" w:rsidRPr="00B442D3" w:rsidRDefault="003E5249" w:rsidP="00CA108C">
            <w:pPr>
              <w:spacing w:line="180" w:lineRule="atLeast"/>
              <w:jc w:val="center"/>
              <w:rPr>
                <w:rFonts w:ascii="Times New Roman" w:hAnsi="Times New Roman" w:cs="Times New Roman"/>
                <w:color w:val="000000"/>
                <w:sz w:val="20"/>
                <w:szCs w:val="20"/>
              </w:rPr>
            </w:pPr>
            <w:r w:rsidRPr="00B442D3">
              <w:rPr>
                <w:rFonts w:ascii="Times New Roman" w:hAnsi="Times New Roman" w:cs="Times New Roman"/>
                <w:sz w:val="20"/>
                <w:szCs w:val="20"/>
              </w:rPr>
              <w:t>Control Group</w:t>
            </w:r>
          </w:p>
        </w:tc>
        <w:tc>
          <w:tcPr>
            <w:tcW w:w="209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21FA9415" w14:textId="1BD862B4" w:rsidR="003E5249" w:rsidRPr="00B442D3" w:rsidRDefault="003E5249" w:rsidP="00CA108C">
            <w:pPr>
              <w:spacing w:line="180" w:lineRule="atLeast"/>
              <w:jc w:val="center"/>
              <w:rPr>
                <w:rFonts w:ascii="Times New Roman" w:hAnsi="Times New Roman" w:cs="Times New Roman"/>
                <w:color w:val="000000"/>
                <w:sz w:val="20"/>
                <w:szCs w:val="20"/>
              </w:rPr>
            </w:pPr>
            <w:r w:rsidRPr="00B442D3">
              <w:rPr>
                <w:rFonts w:ascii="Times New Roman" w:hAnsi="Times New Roman" w:cs="Times New Roman"/>
                <w:sz w:val="20"/>
                <w:szCs w:val="20"/>
              </w:rPr>
              <w:t>Treatment Group</w:t>
            </w:r>
          </w:p>
        </w:tc>
      </w:tr>
      <w:tr w:rsidR="005F4B8A" w:rsidRPr="00890338" w14:paraId="46B9C15F" w14:textId="77777777" w:rsidTr="00230218">
        <w:trPr>
          <w:trHeight w:val="293"/>
          <w:jc w:val="center"/>
        </w:trPr>
        <w:tc>
          <w:tcPr>
            <w:tcW w:w="2112" w:type="dxa"/>
            <w:vMerge w:val="restart"/>
            <w:tcBorders>
              <w:top w:val="single" w:sz="6" w:space="0" w:color="000000"/>
              <w:left w:val="single" w:sz="6" w:space="0" w:color="000000"/>
              <w:right w:val="single" w:sz="4" w:space="0" w:color="auto"/>
            </w:tcBorders>
            <w:tcMar>
              <w:top w:w="0" w:type="dxa"/>
              <w:left w:w="0" w:type="dxa"/>
              <w:bottom w:w="0" w:type="dxa"/>
              <w:right w:w="0" w:type="dxa"/>
            </w:tcMar>
            <w:vAlign w:val="center"/>
          </w:tcPr>
          <w:p w14:paraId="04528CA5" w14:textId="42412D78" w:rsidR="005F4B8A" w:rsidRDefault="005F4B8A" w:rsidP="00B442D3">
            <w:pPr>
              <w:spacing w:line="180" w:lineRule="atLeast"/>
              <w:jc w:val="center"/>
              <w:rPr>
                <w:rFonts w:ascii="Times New Roman" w:hAnsi="Times New Roman" w:cs="Times New Roman"/>
                <w:bCs/>
                <w:color w:val="000000"/>
                <w:sz w:val="20"/>
                <w:szCs w:val="20"/>
              </w:rPr>
            </w:pPr>
            <w:r w:rsidRPr="00B442D3">
              <w:rPr>
                <w:rFonts w:ascii="Times New Roman" w:hAnsi="Times New Roman" w:cs="Times New Roman"/>
                <w:sz w:val="20"/>
                <w:szCs w:val="20"/>
              </w:rPr>
              <w:t>Gender</w:t>
            </w:r>
          </w:p>
        </w:tc>
        <w:tc>
          <w:tcPr>
            <w:tcW w:w="2233" w:type="dxa"/>
            <w:tcBorders>
              <w:top w:val="single" w:sz="6" w:space="0" w:color="000000"/>
              <w:left w:val="single" w:sz="4" w:space="0" w:color="auto"/>
              <w:bottom w:val="single" w:sz="6" w:space="0" w:color="000000"/>
              <w:right w:val="single" w:sz="6" w:space="0" w:color="000000"/>
            </w:tcBorders>
            <w:vAlign w:val="center"/>
          </w:tcPr>
          <w:p w14:paraId="24A05F64" w14:textId="1B6C35A3" w:rsidR="005F4B8A" w:rsidRDefault="005F4B8A" w:rsidP="00B442D3">
            <w:pPr>
              <w:spacing w:line="180" w:lineRule="atLeast"/>
              <w:jc w:val="center"/>
              <w:rPr>
                <w:rFonts w:ascii="Times New Roman" w:hAnsi="Times New Roman" w:cs="Times New Roman"/>
                <w:bCs/>
                <w:color w:val="000000"/>
                <w:sz w:val="20"/>
                <w:szCs w:val="20"/>
              </w:rPr>
            </w:pPr>
            <w:r w:rsidRPr="00B442D3">
              <w:rPr>
                <w:rFonts w:ascii="Times New Roman" w:hAnsi="Times New Roman" w:cs="Times New Roman"/>
                <w:sz w:val="20"/>
                <w:szCs w:val="20"/>
              </w:rPr>
              <w:t>Female</w:t>
            </w:r>
          </w:p>
        </w:tc>
        <w:tc>
          <w:tcPr>
            <w:tcW w:w="207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4D2F80A6" w14:textId="215269B6" w:rsidR="005F4B8A" w:rsidRPr="00B442D3" w:rsidRDefault="005F4B8A" w:rsidP="00CA108C">
            <w:pPr>
              <w:spacing w:line="180" w:lineRule="atLeast"/>
              <w:jc w:val="center"/>
              <w:rPr>
                <w:rFonts w:ascii="Times New Roman" w:hAnsi="Times New Roman" w:cs="Times New Roman"/>
                <w:color w:val="000000"/>
                <w:sz w:val="20"/>
                <w:szCs w:val="20"/>
              </w:rPr>
            </w:pPr>
            <w:r w:rsidRPr="00B442D3">
              <w:rPr>
                <w:rFonts w:ascii="Times New Roman" w:hAnsi="Times New Roman" w:cs="Times New Roman"/>
                <w:sz w:val="20"/>
                <w:szCs w:val="20"/>
              </w:rPr>
              <w:t>47(24.9%)</w:t>
            </w:r>
          </w:p>
        </w:tc>
        <w:tc>
          <w:tcPr>
            <w:tcW w:w="209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4002CE86" w14:textId="71AE2722" w:rsidR="005F4B8A" w:rsidRPr="00B442D3" w:rsidRDefault="005F4B8A" w:rsidP="00CA108C">
            <w:pPr>
              <w:spacing w:line="180" w:lineRule="atLeast"/>
              <w:jc w:val="center"/>
              <w:rPr>
                <w:rFonts w:ascii="Times New Roman" w:hAnsi="Times New Roman" w:cs="Times New Roman"/>
                <w:color w:val="000000"/>
                <w:sz w:val="20"/>
                <w:szCs w:val="20"/>
              </w:rPr>
            </w:pPr>
            <w:r w:rsidRPr="00B442D3">
              <w:rPr>
                <w:rFonts w:ascii="Times New Roman" w:hAnsi="Times New Roman" w:cs="Times New Roman"/>
                <w:sz w:val="20"/>
                <w:szCs w:val="20"/>
              </w:rPr>
              <w:t>48(24.4%)</w:t>
            </w:r>
          </w:p>
        </w:tc>
      </w:tr>
      <w:tr w:rsidR="005F4B8A" w:rsidRPr="00890338" w14:paraId="4BC1F23F" w14:textId="77777777" w:rsidTr="005F4B8A">
        <w:trPr>
          <w:trHeight w:val="293"/>
          <w:jc w:val="center"/>
        </w:trPr>
        <w:tc>
          <w:tcPr>
            <w:tcW w:w="2112" w:type="dxa"/>
            <w:vMerge/>
            <w:tcBorders>
              <w:left w:val="single" w:sz="6" w:space="0" w:color="000000"/>
              <w:bottom w:val="single" w:sz="4" w:space="0" w:color="auto"/>
              <w:right w:val="single" w:sz="4" w:space="0" w:color="auto"/>
            </w:tcBorders>
            <w:tcMar>
              <w:top w:w="0" w:type="dxa"/>
              <w:left w:w="0" w:type="dxa"/>
              <w:bottom w:w="0" w:type="dxa"/>
              <w:right w:w="0" w:type="dxa"/>
            </w:tcMar>
            <w:vAlign w:val="center"/>
          </w:tcPr>
          <w:p w14:paraId="6754C2BF" w14:textId="3979465D" w:rsidR="005F4B8A" w:rsidRDefault="005F4B8A" w:rsidP="00B442D3">
            <w:pPr>
              <w:spacing w:line="180" w:lineRule="atLeast"/>
              <w:jc w:val="center"/>
              <w:rPr>
                <w:rFonts w:ascii="Times New Roman" w:hAnsi="Times New Roman" w:cs="Times New Roman"/>
                <w:bCs/>
                <w:color w:val="000000"/>
                <w:sz w:val="20"/>
                <w:szCs w:val="20"/>
              </w:rPr>
            </w:pPr>
          </w:p>
        </w:tc>
        <w:tc>
          <w:tcPr>
            <w:tcW w:w="2233" w:type="dxa"/>
            <w:tcBorders>
              <w:top w:val="single" w:sz="6" w:space="0" w:color="000000"/>
              <w:left w:val="single" w:sz="4" w:space="0" w:color="auto"/>
              <w:bottom w:val="single" w:sz="6" w:space="0" w:color="000000"/>
              <w:right w:val="single" w:sz="6" w:space="0" w:color="000000"/>
            </w:tcBorders>
            <w:vAlign w:val="center"/>
          </w:tcPr>
          <w:p w14:paraId="1C186B5C" w14:textId="41203026" w:rsidR="005F4B8A" w:rsidRDefault="005F4B8A" w:rsidP="00B442D3">
            <w:pPr>
              <w:spacing w:line="180" w:lineRule="atLeast"/>
              <w:jc w:val="center"/>
              <w:rPr>
                <w:rFonts w:ascii="Times New Roman" w:hAnsi="Times New Roman" w:cs="Times New Roman"/>
                <w:bCs/>
                <w:color w:val="000000"/>
                <w:sz w:val="20"/>
                <w:szCs w:val="20"/>
              </w:rPr>
            </w:pPr>
            <w:r w:rsidRPr="00B442D3">
              <w:rPr>
                <w:rFonts w:ascii="Times New Roman" w:hAnsi="Times New Roman" w:cs="Times New Roman"/>
                <w:sz w:val="20"/>
                <w:szCs w:val="20"/>
              </w:rPr>
              <w:t>Male</w:t>
            </w:r>
          </w:p>
        </w:tc>
        <w:tc>
          <w:tcPr>
            <w:tcW w:w="207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14AEE090" w14:textId="0AE3F1C2" w:rsidR="005F4B8A" w:rsidRPr="00B442D3" w:rsidRDefault="005F4B8A" w:rsidP="00CA108C">
            <w:pPr>
              <w:spacing w:line="180" w:lineRule="atLeast"/>
              <w:jc w:val="center"/>
              <w:rPr>
                <w:rFonts w:ascii="Times New Roman" w:hAnsi="Times New Roman" w:cs="Times New Roman"/>
                <w:color w:val="000000"/>
                <w:sz w:val="20"/>
                <w:szCs w:val="20"/>
              </w:rPr>
            </w:pPr>
            <w:r w:rsidRPr="00B442D3">
              <w:rPr>
                <w:rFonts w:ascii="Times New Roman" w:hAnsi="Times New Roman" w:cs="Times New Roman"/>
                <w:sz w:val="20"/>
                <w:szCs w:val="20"/>
              </w:rPr>
              <w:t>142(75.1%)</w:t>
            </w:r>
          </w:p>
        </w:tc>
        <w:tc>
          <w:tcPr>
            <w:tcW w:w="2094" w:type="dxa"/>
            <w:gridSpan w:val="2"/>
            <w:tcBorders>
              <w:left w:val="single" w:sz="6" w:space="0" w:color="000000"/>
              <w:bottom w:val="single" w:sz="6" w:space="0" w:color="000000"/>
              <w:right w:val="single" w:sz="6" w:space="0" w:color="000000"/>
            </w:tcBorders>
            <w:tcMar>
              <w:top w:w="0" w:type="dxa"/>
              <w:left w:w="0" w:type="dxa"/>
              <w:bottom w:w="0" w:type="dxa"/>
              <w:right w:w="0" w:type="dxa"/>
            </w:tcMar>
            <w:vAlign w:val="center"/>
          </w:tcPr>
          <w:p w14:paraId="07EA8A22" w14:textId="65BE4BAF" w:rsidR="005F4B8A" w:rsidRPr="00B442D3" w:rsidRDefault="005F4B8A" w:rsidP="00CA108C">
            <w:pPr>
              <w:spacing w:line="180" w:lineRule="atLeast"/>
              <w:jc w:val="center"/>
              <w:rPr>
                <w:rFonts w:ascii="Times New Roman" w:hAnsi="Times New Roman" w:cs="Times New Roman"/>
                <w:color w:val="000000"/>
                <w:sz w:val="20"/>
                <w:szCs w:val="20"/>
              </w:rPr>
            </w:pPr>
            <w:r w:rsidRPr="00B442D3">
              <w:rPr>
                <w:rFonts w:ascii="Times New Roman" w:hAnsi="Times New Roman" w:cs="Times New Roman"/>
                <w:sz w:val="20"/>
                <w:szCs w:val="20"/>
              </w:rPr>
              <w:t>149(75.6%)</w:t>
            </w:r>
          </w:p>
        </w:tc>
      </w:tr>
      <w:tr w:rsidR="005F4B8A" w:rsidRPr="00890338" w14:paraId="3FD3D9A2" w14:textId="77777777" w:rsidTr="00230218">
        <w:trPr>
          <w:trHeight w:val="293"/>
          <w:jc w:val="center"/>
        </w:trPr>
        <w:tc>
          <w:tcPr>
            <w:tcW w:w="2112" w:type="dxa"/>
            <w:vMerge w:val="restart"/>
            <w:tcBorders>
              <w:top w:val="single" w:sz="4" w:space="0" w:color="auto"/>
              <w:left w:val="single" w:sz="6" w:space="0" w:color="000000"/>
              <w:right w:val="single" w:sz="4" w:space="0" w:color="auto"/>
            </w:tcBorders>
            <w:tcMar>
              <w:top w:w="0" w:type="dxa"/>
              <w:left w:w="0" w:type="dxa"/>
              <w:bottom w:w="0" w:type="dxa"/>
              <w:right w:w="0" w:type="dxa"/>
            </w:tcMar>
            <w:vAlign w:val="center"/>
          </w:tcPr>
          <w:p w14:paraId="6E3234F3" w14:textId="597A1AE0" w:rsidR="005F4B8A" w:rsidRDefault="005F4B8A" w:rsidP="00B442D3">
            <w:pPr>
              <w:spacing w:line="180" w:lineRule="atLeast"/>
              <w:jc w:val="center"/>
              <w:rPr>
                <w:rFonts w:ascii="Times New Roman" w:hAnsi="Times New Roman" w:cs="Times New Roman"/>
                <w:bCs/>
                <w:color w:val="000000"/>
                <w:sz w:val="20"/>
                <w:szCs w:val="20"/>
              </w:rPr>
            </w:pPr>
            <w:r w:rsidRPr="00B442D3">
              <w:rPr>
                <w:rFonts w:ascii="Times New Roman" w:hAnsi="Times New Roman" w:cs="Times New Roman"/>
                <w:sz w:val="20"/>
                <w:szCs w:val="20"/>
              </w:rPr>
              <w:t>1 or more nights on the street (homeless)</w:t>
            </w:r>
          </w:p>
        </w:tc>
        <w:tc>
          <w:tcPr>
            <w:tcW w:w="2233" w:type="dxa"/>
            <w:tcBorders>
              <w:top w:val="single" w:sz="6" w:space="0" w:color="000000"/>
              <w:left w:val="single" w:sz="4" w:space="0" w:color="auto"/>
              <w:bottom w:val="single" w:sz="6" w:space="0" w:color="000000"/>
              <w:right w:val="single" w:sz="6" w:space="0" w:color="000000"/>
            </w:tcBorders>
            <w:vAlign w:val="center"/>
          </w:tcPr>
          <w:p w14:paraId="6B9937A8" w14:textId="1ADFB30F" w:rsidR="005F4B8A" w:rsidRDefault="005F4B8A" w:rsidP="00B442D3">
            <w:pPr>
              <w:spacing w:line="180" w:lineRule="atLeast"/>
              <w:jc w:val="center"/>
              <w:rPr>
                <w:rFonts w:ascii="Times New Roman" w:hAnsi="Times New Roman" w:cs="Times New Roman"/>
                <w:bCs/>
                <w:color w:val="000000"/>
                <w:sz w:val="20"/>
                <w:szCs w:val="20"/>
              </w:rPr>
            </w:pPr>
            <w:r w:rsidRPr="00B442D3">
              <w:rPr>
                <w:rFonts w:ascii="Times New Roman" w:hAnsi="Times New Roman" w:cs="Times New Roman"/>
                <w:sz w:val="20"/>
                <w:szCs w:val="20"/>
              </w:rPr>
              <w:t>Yes</w:t>
            </w:r>
          </w:p>
        </w:tc>
        <w:tc>
          <w:tcPr>
            <w:tcW w:w="207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326A0432" w14:textId="12E516B3" w:rsidR="005F4B8A" w:rsidRPr="00B442D3" w:rsidRDefault="005F4B8A" w:rsidP="00CA108C">
            <w:pPr>
              <w:spacing w:line="180" w:lineRule="atLeast"/>
              <w:jc w:val="center"/>
              <w:rPr>
                <w:rFonts w:ascii="Times New Roman" w:hAnsi="Times New Roman" w:cs="Times New Roman"/>
                <w:color w:val="000000"/>
                <w:sz w:val="20"/>
                <w:szCs w:val="20"/>
              </w:rPr>
            </w:pPr>
            <w:r w:rsidRPr="00B442D3">
              <w:rPr>
                <w:rFonts w:ascii="Times New Roman" w:hAnsi="Times New Roman" w:cs="Times New Roman"/>
                <w:sz w:val="20"/>
                <w:szCs w:val="20"/>
              </w:rPr>
              <w:t>89(47.1%)</w:t>
            </w:r>
          </w:p>
        </w:tc>
        <w:tc>
          <w:tcPr>
            <w:tcW w:w="209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49B8564E" w14:textId="79A4991B" w:rsidR="005F4B8A" w:rsidRPr="00B442D3" w:rsidRDefault="005F4B8A" w:rsidP="00CA108C">
            <w:pPr>
              <w:spacing w:line="180" w:lineRule="atLeast"/>
              <w:jc w:val="center"/>
              <w:rPr>
                <w:rFonts w:ascii="Times New Roman" w:hAnsi="Times New Roman" w:cs="Times New Roman"/>
                <w:color w:val="000000"/>
                <w:sz w:val="20"/>
                <w:szCs w:val="20"/>
              </w:rPr>
            </w:pPr>
            <w:r w:rsidRPr="00B442D3">
              <w:rPr>
                <w:rFonts w:ascii="Times New Roman" w:hAnsi="Times New Roman" w:cs="Times New Roman"/>
                <w:sz w:val="20"/>
                <w:szCs w:val="20"/>
              </w:rPr>
              <w:t>89(45.2%)</w:t>
            </w:r>
          </w:p>
        </w:tc>
      </w:tr>
      <w:tr w:rsidR="005F4B8A" w:rsidRPr="00890338" w14:paraId="57656BB9" w14:textId="77777777" w:rsidTr="005F4B8A">
        <w:trPr>
          <w:trHeight w:val="293"/>
          <w:jc w:val="center"/>
        </w:trPr>
        <w:tc>
          <w:tcPr>
            <w:tcW w:w="2112" w:type="dxa"/>
            <w:vMerge/>
            <w:tcBorders>
              <w:left w:val="single" w:sz="6" w:space="0" w:color="000000"/>
              <w:bottom w:val="single" w:sz="4" w:space="0" w:color="auto"/>
              <w:right w:val="single" w:sz="4" w:space="0" w:color="auto"/>
            </w:tcBorders>
            <w:tcMar>
              <w:top w:w="0" w:type="dxa"/>
              <w:left w:w="0" w:type="dxa"/>
              <w:bottom w:w="0" w:type="dxa"/>
              <w:right w:w="0" w:type="dxa"/>
            </w:tcMar>
            <w:vAlign w:val="center"/>
          </w:tcPr>
          <w:p w14:paraId="5B6A08A1" w14:textId="4DEE9188" w:rsidR="005F4B8A" w:rsidRDefault="005F4B8A" w:rsidP="00B442D3">
            <w:pPr>
              <w:spacing w:line="180" w:lineRule="atLeast"/>
              <w:jc w:val="center"/>
              <w:rPr>
                <w:rFonts w:ascii="Times New Roman" w:hAnsi="Times New Roman" w:cs="Times New Roman"/>
                <w:bCs/>
                <w:color w:val="000000"/>
                <w:sz w:val="20"/>
                <w:szCs w:val="20"/>
              </w:rPr>
            </w:pPr>
          </w:p>
        </w:tc>
        <w:tc>
          <w:tcPr>
            <w:tcW w:w="2233" w:type="dxa"/>
            <w:tcBorders>
              <w:top w:val="single" w:sz="6" w:space="0" w:color="000000"/>
              <w:left w:val="single" w:sz="4" w:space="0" w:color="auto"/>
              <w:bottom w:val="single" w:sz="6" w:space="0" w:color="000000"/>
              <w:right w:val="single" w:sz="6" w:space="0" w:color="000000"/>
            </w:tcBorders>
            <w:vAlign w:val="center"/>
          </w:tcPr>
          <w:p w14:paraId="2DB9ABFC" w14:textId="3A9296F9" w:rsidR="005F4B8A" w:rsidRDefault="005F4B8A" w:rsidP="00B442D3">
            <w:pPr>
              <w:spacing w:line="180" w:lineRule="atLeast"/>
              <w:jc w:val="center"/>
              <w:rPr>
                <w:rFonts w:ascii="Times New Roman" w:hAnsi="Times New Roman" w:cs="Times New Roman"/>
                <w:bCs/>
                <w:color w:val="000000"/>
                <w:sz w:val="20"/>
                <w:szCs w:val="20"/>
              </w:rPr>
            </w:pPr>
            <w:r w:rsidRPr="00B442D3">
              <w:rPr>
                <w:rFonts w:ascii="Times New Roman" w:hAnsi="Times New Roman" w:cs="Times New Roman"/>
                <w:sz w:val="20"/>
                <w:szCs w:val="20"/>
              </w:rPr>
              <w:t>No</w:t>
            </w:r>
          </w:p>
        </w:tc>
        <w:tc>
          <w:tcPr>
            <w:tcW w:w="207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7A53C79E" w14:textId="24B6932B" w:rsidR="005F4B8A" w:rsidRPr="00B442D3" w:rsidRDefault="005F4B8A" w:rsidP="00CA108C">
            <w:pPr>
              <w:spacing w:line="180" w:lineRule="atLeast"/>
              <w:jc w:val="center"/>
              <w:rPr>
                <w:rFonts w:ascii="Times New Roman" w:hAnsi="Times New Roman" w:cs="Times New Roman"/>
                <w:color w:val="000000"/>
                <w:sz w:val="20"/>
                <w:szCs w:val="20"/>
              </w:rPr>
            </w:pPr>
            <w:r w:rsidRPr="00B442D3">
              <w:rPr>
                <w:rFonts w:ascii="Times New Roman" w:hAnsi="Times New Roman" w:cs="Times New Roman"/>
                <w:sz w:val="20"/>
                <w:szCs w:val="20"/>
              </w:rPr>
              <w:t>100(52.9%)</w:t>
            </w:r>
          </w:p>
        </w:tc>
        <w:tc>
          <w:tcPr>
            <w:tcW w:w="2094" w:type="dxa"/>
            <w:gridSpan w:val="2"/>
            <w:tcBorders>
              <w:left w:val="single" w:sz="6" w:space="0" w:color="000000"/>
              <w:bottom w:val="single" w:sz="6" w:space="0" w:color="000000"/>
              <w:right w:val="single" w:sz="6" w:space="0" w:color="000000"/>
            </w:tcBorders>
            <w:tcMar>
              <w:top w:w="0" w:type="dxa"/>
              <w:left w:w="0" w:type="dxa"/>
              <w:bottom w:w="0" w:type="dxa"/>
              <w:right w:w="0" w:type="dxa"/>
            </w:tcMar>
            <w:vAlign w:val="center"/>
          </w:tcPr>
          <w:p w14:paraId="44F71ECD" w14:textId="0B38A1C1" w:rsidR="005F4B8A" w:rsidRPr="00B442D3" w:rsidRDefault="005F4B8A" w:rsidP="00CA108C">
            <w:pPr>
              <w:spacing w:line="180" w:lineRule="atLeast"/>
              <w:jc w:val="center"/>
              <w:rPr>
                <w:rFonts w:ascii="Times New Roman" w:hAnsi="Times New Roman" w:cs="Times New Roman"/>
                <w:color w:val="000000"/>
                <w:sz w:val="20"/>
                <w:szCs w:val="20"/>
              </w:rPr>
            </w:pPr>
            <w:r w:rsidRPr="00B442D3">
              <w:rPr>
                <w:rFonts w:ascii="Times New Roman" w:hAnsi="Times New Roman" w:cs="Times New Roman"/>
                <w:sz w:val="20"/>
                <w:szCs w:val="20"/>
              </w:rPr>
              <w:t>108(54.8%)</w:t>
            </w:r>
          </w:p>
        </w:tc>
      </w:tr>
      <w:tr w:rsidR="005F4B8A" w:rsidRPr="00890338" w14:paraId="67C6C99C" w14:textId="77777777" w:rsidTr="005F4B8A">
        <w:trPr>
          <w:trHeight w:val="293"/>
          <w:jc w:val="center"/>
        </w:trPr>
        <w:tc>
          <w:tcPr>
            <w:tcW w:w="2112" w:type="dxa"/>
            <w:vMerge w:val="restart"/>
            <w:tcBorders>
              <w:top w:val="single" w:sz="4" w:space="0" w:color="auto"/>
              <w:left w:val="single" w:sz="6" w:space="0" w:color="000000"/>
              <w:right w:val="single" w:sz="4" w:space="0" w:color="auto"/>
            </w:tcBorders>
            <w:tcMar>
              <w:top w:w="0" w:type="dxa"/>
              <w:left w:w="0" w:type="dxa"/>
              <w:bottom w:w="0" w:type="dxa"/>
              <w:right w:w="0" w:type="dxa"/>
            </w:tcMar>
            <w:vAlign w:val="center"/>
          </w:tcPr>
          <w:p w14:paraId="226EAE1D" w14:textId="3C65EBC0" w:rsidR="005F4B8A" w:rsidRDefault="005F4B8A" w:rsidP="00B442D3">
            <w:pPr>
              <w:spacing w:line="180" w:lineRule="atLeast"/>
              <w:jc w:val="center"/>
              <w:rPr>
                <w:rFonts w:ascii="Times New Roman" w:hAnsi="Times New Roman" w:cs="Times New Roman"/>
                <w:bCs/>
                <w:color w:val="000000"/>
                <w:sz w:val="20"/>
                <w:szCs w:val="20"/>
              </w:rPr>
            </w:pPr>
            <w:r w:rsidRPr="00B442D3">
              <w:rPr>
                <w:rFonts w:ascii="Times New Roman" w:hAnsi="Times New Roman" w:cs="Times New Roman"/>
                <w:sz w:val="20"/>
                <w:szCs w:val="20"/>
              </w:rPr>
              <w:t>Primary substance of abuse (substance)</w:t>
            </w:r>
          </w:p>
        </w:tc>
        <w:tc>
          <w:tcPr>
            <w:tcW w:w="2233" w:type="dxa"/>
            <w:tcBorders>
              <w:top w:val="single" w:sz="6" w:space="0" w:color="000000"/>
              <w:left w:val="single" w:sz="4" w:space="0" w:color="auto"/>
              <w:bottom w:val="single" w:sz="6" w:space="0" w:color="000000"/>
              <w:right w:val="single" w:sz="6" w:space="0" w:color="000000"/>
            </w:tcBorders>
            <w:vAlign w:val="center"/>
          </w:tcPr>
          <w:p w14:paraId="66CD9D21" w14:textId="65CD8BE7" w:rsidR="005F4B8A" w:rsidRDefault="005F4B8A" w:rsidP="00B442D3">
            <w:pPr>
              <w:spacing w:line="180" w:lineRule="atLeast"/>
              <w:jc w:val="center"/>
              <w:rPr>
                <w:rFonts w:ascii="Times New Roman" w:hAnsi="Times New Roman" w:cs="Times New Roman"/>
                <w:bCs/>
                <w:color w:val="000000"/>
                <w:sz w:val="20"/>
                <w:szCs w:val="20"/>
              </w:rPr>
            </w:pPr>
            <w:r w:rsidRPr="00B442D3">
              <w:rPr>
                <w:rFonts w:ascii="Times New Roman" w:hAnsi="Times New Roman" w:cs="Times New Roman"/>
                <w:sz w:val="20"/>
                <w:szCs w:val="20"/>
              </w:rPr>
              <w:t>Alcohol</w:t>
            </w:r>
          </w:p>
        </w:tc>
        <w:tc>
          <w:tcPr>
            <w:tcW w:w="207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093820B5" w14:textId="197D0AB1" w:rsidR="005F4B8A" w:rsidRPr="00B442D3" w:rsidRDefault="005F4B8A" w:rsidP="00CA108C">
            <w:pPr>
              <w:spacing w:line="180" w:lineRule="atLeast"/>
              <w:jc w:val="center"/>
              <w:rPr>
                <w:rFonts w:ascii="Times New Roman" w:hAnsi="Times New Roman" w:cs="Times New Roman"/>
                <w:color w:val="000000"/>
                <w:sz w:val="20"/>
                <w:szCs w:val="20"/>
              </w:rPr>
            </w:pPr>
            <w:r w:rsidRPr="00B442D3">
              <w:rPr>
                <w:rFonts w:ascii="Times New Roman" w:hAnsi="Times New Roman" w:cs="Times New Roman"/>
                <w:sz w:val="20"/>
                <w:szCs w:val="20"/>
              </w:rPr>
              <w:t>82(43.4%)</w:t>
            </w:r>
          </w:p>
        </w:tc>
        <w:tc>
          <w:tcPr>
            <w:tcW w:w="209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6C432A9D" w14:textId="6D0FDFBF" w:rsidR="005F4B8A" w:rsidRPr="00B442D3" w:rsidRDefault="005F4B8A" w:rsidP="00CA108C">
            <w:pPr>
              <w:spacing w:line="180" w:lineRule="atLeast"/>
              <w:jc w:val="center"/>
              <w:rPr>
                <w:rFonts w:ascii="Times New Roman" w:hAnsi="Times New Roman" w:cs="Times New Roman"/>
                <w:color w:val="000000"/>
                <w:sz w:val="20"/>
                <w:szCs w:val="20"/>
              </w:rPr>
            </w:pPr>
            <w:r w:rsidRPr="00B442D3">
              <w:rPr>
                <w:rFonts w:ascii="Times New Roman" w:hAnsi="Times New Roman" w:cs="Times New Roman"/>
                <w:sz w:val="20"/>
                <w:szCs w:val="20"/>
              </w:rPr>
              <w:t>63(32%)</w:t>
            </w:r>
          </w:p>
        </w:tc>
      </w:tr>
      <w:tr w:rsidR="005F4B8A" w:rsidRPr="00890338" w14:paraId="2E01D612" w14:textId="77777777" w:rsidTr="00230218">
        <w:trPr>
          <w:trHeight w:val="293"/>
          <w:jc w:val="center"/>
        </w:trPr>
        <w:tc>
          <w:tcPr>
            <w:tcW w:w="2112" w:type="dxa"/>
            <w:vMerge/>
            <w:tcBorders>
              <w:left w:val="single" w:sz="6" w:space="0" w:color="000000"/>
              <w:right w:val="single" w:sz="4" w:space="0" w:color="auto"/>
            </w:tcBorders>
            <w:tcMar>
              <w:top w:w="0" w:type="dxa"/>
              <w:left w:w="0" w:type="dxa"/>
              <w:bottom w:w="0" w:type="dxa"/>
              <w:right w:w="0" w:type="dxa"/>
            </w:tcMar>
            <w:vAlign w:val="center"/>
          </w:tcPr>
          <w:p w14:paraId="697AE140" w14:textId="77777777" w:rsidR="005F4B8A" w:rsidRDefault="005F4B8A" w:rsidP="00B442D3">
            <w:pPr>
              <w:spacing w:line="180" w:lineRule="atLeast"/>
              <w:jc w:val="center"/>
              <w:rPr>
                <w:rFonts w:ascii="Times New Roman" w:hAnsi="Times New Roman" w:cs="Times New Roman"/>
                <w:bCs/>
                <w:color w:val="000000"/>
                <w:sz w:val="20"/>
                <w:szCs w:val="20"/>
              </w:rPr>
            </w:pPr>
          </w:p>
        </w:tc>
        <w:tc>
          <w:tcPr>
            <w:tcW w:w="2233" w:type="dxa"/>
            <w:tcBorders>
              <w:top w:val="single" w:sz="6" w:space="0" w:color="000000"/>
              <w:left w:val="single" w:sz="4" w:space="0" w:color="auto"/>
              <w:bottom w:val="single" w:sz="6" w:space="0" w:color="000000"/>
              <w:right w:val="single" w:sz="6" w:space="0" w:color="000000"/>
            </w:tcBorders>
            <w:vAlign w:val="center"/>
          </w:tcPr>
          <w:p w14:paraId="2A204445" w14:textId="15078C1D" w:rsidR="005F4B8A" w:rsidRDefault="005F4B8A" w:rsidP="00B442D3">
            <w:pPr>
              <w:spacing w:line="180" w:lineRule="atLeast"/>
              <w:jc w:val="center"/>
              <w:rPr>
                <w:rFonts w:ascii="Times New Roman" w:hAnsi="Times New Roman" w:cs="Times New Roman"/>
                <w:bCs/>
                <w:color w:val="000000"/>
                <w:sz w:val="20"/>
                <w:szCs w:val="20"/>
              </w:rPr>
            </w:pPr>
            <w:r w:rsidRPr="00B442D3">
              <w:rPr>
                <w:rFonts w:ascii="Times New Roman" w:hAnsi="Times New Roman" w:cs="Times New Roman"/>
                <w:sz w:val="20"/>
                <w:szCs w:val="20"/>
              </w:rPr>
              <w:t>Cocaine</w:t>
            </w:r>
          </w:p>
        </w:tc>
        <w:tc>
          <w:tcPr>
            <w:tcW w:w="207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32E7D3BF" w14:textId="5D96F366" w:rsidR="005F4B8A" w:rsidRPr="00B442D3" w:rsidRDefault="005F4B8A" w:rsidP="00CA108C">
            <w:pPr>
              <w:spacing w:line="180" w:lineRule="atLeast"/>
              <w:jc w:val="center"/>
              <w:rPr>
                <w:rFonts w:ascii="Times New Roman" w:hAnsi="Times New Roman" w:cs="Times New Roman"/>
                <w:color w:val="000000"/>
                <w:sz w:val="20"/>
                <w:szCs w:val="20"/>
              </w:rPr>
            </w:pPr>
            <w:r w:rsidRPr="00B442D3">
              <w:rPr>
                <w:rFonts w:ascii="Times New Roman" w:hAnsi="Times New Roman" w:cs="Times New Roman"/>
                <w:sz w:val="20"/>
                <w:szCs w:val="20"/>
              </w:rPr>
              <w:t>58(30.7%)</w:t>
            </w:r>
          </w:p>
        </w:tc>
        <w:tc>
          <w:tcPr>
            <w:tcW w:w="209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02B32793" w14:textId="0304791C" w:rsidR="005F4B8A" w:rsidRPr="00B442D3" w:rsidRDefault="005F4B8A" w:rsidP="00CA108C">
            <w:pPr>
              <w:spacing w:line="180" w:lineRule="atLeast"/>
              <w:jc w:val="center"/>
              <w:rPr>
                <w:rFonts w:ascii="Times New Roman" w:hAnsi="Times New Roman" w:cs="Times New Roman"/>
                <w:color w:val="000000"/>
                <w:sz w:val="20"/>
                <w:szCs w:val="20"/>
              </w:rPr>
            </w:pPr>
            <w:r w:rsidRPr="00B442D3">
              <w:rPr>
                <w:rFonts w:ascii="Times New Roman" w:hAnsi="Times New Roman" w:cs="Times New Roman"/>
                <w:sz w:val="20"/>
                <w:szCs w:val="20"/>
              </w:rPr>
              <w:t>77(39.1%)</w:t>
            </w:r>
          </w:p>
        </w:tc>
      </w:tr>
      <w:tr w:rsidR="005F4B8A" w:rsidRPr="00890338" w14:paraId="27A4FB32" w14:textId="77777777" w:rsidTr="003E5249">
        <w:trPr>
          <w:trHeight w:val="293"/>
          <w:jc w:val="center"/>
        </w:trPr>
        <w:tc>
          <w:tcPr>
            <w:tcW w:w="2112" w:type="dxa"/>
            <w:vMerge/>
            <w:tcBorders>
              <w:left w:val="single" w:sz="6" w:space="0" w:color="000000"/>
              <w:bottom w:val="single" w:sz="6" w:space="0" w:color="000000"/>
              <w:right w:val="single" w:sz="4" w:space="0" w:color="auto"/>
            </w:tcBorders>
            <w:tcMar>
              <w:top w:w="0" w:type="dxa"/>
              <w:left w:w="0" w:type="dxa"/>
              <w:bottom w:w="0" w:type="dxa"/>
              <w:right w:w="0" w:type="dxa"/>
            </w:tcMar>
            <w:vAlign w:val="center"/>
          </w:tcPr>
          <w:p w14:paraId="02180B4D" w14:textId="77777777" w:rsidR="005F4B8A" w:rsidRDefault="005F4B8A" w:rsidP="00B442D3">
            <w:pPr>
              <w:spacing w:line="180" w:lineRule="atLeast"/>
              <w:jc w:val="center"/>
              <w:rPr>
                <w:rFonts w:ascii="Times New Roman" w:hAnsi="Times New Roman" w:cs="Times New Roman"/>
                <w:bCs/>
                <w:color w:val="000000"/>
                <w:sz w:val="20"/>
                <w:szCs w:val="20"/>
              </w:rPr>
            </w:pPr>
          </w:p>
        </w:tc>
        <w:tc>
          <w:tcPr>
            <w:tcW w:w="2233" w:type="dxa"/>
            <w:tcBorders>
              <w:top w:val="single" w:sz="6" w:space="0" w:color="000000"/>
              <w:left w:val="single" w:sz="4" w:space="0" w:color="auto"/>
              <w:bottom w:val="single" w:sz="6" w:space="0" w:color="000000"/>
              <w:right w:val="single" w:sz="6" w:space="0" w:color="000000"/>
            </w:tcBorders>
            <w:vAlign w:val="center"/>
          </w:tcPr>
          <w:p w14:paraId="6F76310F" w14:textId="5DA6CD9C" w:rsidR="005F4B8A" w:rsidRDefault="005F4B8A" w:rsidP="00B442D3">
            <w:pPr>
              <w:spacing w:line="180" w:lineRule="atLeast"/>
              <w:jc w:val="center"/>
              <w:rPr>
                <w:rFonts w:ascii="Times New Roman" w:hAnsi="Times New Roman" w:cs="Times New Roman"/>
                <w:bCs/>
                <w:color w:val="000000"/>
                <w:sz w:val="20"/>
                <w:szCs w:val="20"/>
              </w:rPr>
            </w:pPr>
            <w:r w:rsidRPr="00B442D3">
              <w:rPr>
                <w:rFonts w:ascii="Times New Roman" w:hAnsi="Times New Roman" w:cs="Times New Roman"/>
                <w:sz w:val="20"/>
                <w:szCs w:val="20"/>
              </w:rPr>
              <w:t>Heroin</w:t>
            </w:r>
          </w:p>
        </w:tc>
        <w:tc>
          <w:tcPr>
            <w:tcW w:w="2070"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2444ED1C" w14:textId="632ABA7B" w:rsidR="005F4B8A" w:rsidRPr="00B442D3" w:rsidRDefault="005F4B8A" w:rsidP="00CA108C">
            <w:pPr>
              <w:spacing w:line="180" w:lineRule="atLeast"/>
              <w:jc w:val="center"/>
              <w:rPr>
                <w:rFonts w:ascii="Times New Roman" w:hAnsi="Times New Roman" w:cs="Times New Roman"/>
                <w:color w:val="000000"/>
                <w:sz w:val="20"/>
                <w:szCs w:val="20"/>
              </w:rPr>
            </w:pPr>
            <w:r w:rsidRPr="00B442D3">
              <w:rPr>
                <w:rFonts w:ascii="Times New Roman" w:hAnsi="Times New Roman" w:cs="Times New Roman"/>
                <w:sz w:val="20"/>
                <w:szCs w:val="20"/>
              </w:rPr>
              <w:t>49(25.9%)</w:t>
            </w:r>
          </w:p>
        </w:tc>
        <w:tc>
          <w:tcPr>
            <w:tcW w:w="2094"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14:paraId="034921DE" w14:textId="7940E53C" w:rsidR="005F4B8A" w:rsidRPr="00B442D3" w:rsidRDefault="005F4B8A" w:rsidP="00CA108C">
            <w:pPr>
              <w:spacing w:line="180" w:lineRule="atLeast"/>
              <w:jc w:val="center"/>
              <w:rPr>
                <w:rFonts w:ascii="Times New Roman" w:hAnsi="Times New Roman" w:cs="Times New Roman"/>
                <w:color w:val="000000"/>
                <w:sz w:val="20"/>
                <w:szCs w:val="20"/>
              </w:rPr>
            </w:pPr>
            <w:r w:rsidRPr="00B442D3">
              <w:rPr>
                <w:rFonts w:ascii="Times New Roman" w:hAnsi="Times New Roman" w:cs="Times New Roman"/>
                <w:sz w:val="20"/>
                <w:szCs w:val="20"/>
              </w:rPr>
              <w:t>57(28.9%)</w:t>
            </w:r>
          </w:p>
        </w:tc>
      </w:tr>
    </w:tbl>
    <w:p w14:paraId="45AF564C" w14:textId="77777777" w:rsidR="00C37CE4" w:rsidRDefault="00C37CE4" w:rsidP="005258E1">
      <w:pPr>
        <w:rPr>
          <w:rFonts w:ascii="Times New Roman" w:hAnsi="Times New Roman" w:cs="Times New Roman"/>
          <w:sz w:val="28"/>
          <w:szCs w:val="28"/>
        </w:rPr>
      </w:pPr>
    </w:p>
    <w:p w14:paraId="433A34CB" w14:textId="2B0834E7" w:rsidR="008B07FC" w:rsidRDefault="00DE3B15" w:rsidP="005258E1">
      <w:pPr>
        <w:rPr>
          <w:rFonts w:ascii="Times New Roman" w:hAnsi="Times New Roman" w:cs="Times New Roman"/>
          <w:sz w:val="28"/>
          <w:szCs w:val="28"/>
        </w:rPr>
      </w:pPr>
      <w:r>
        <w:rPr>
          <w:rFonts w:ascii="Times New Roman" w:hAnsi="Times New Roman" w:cs="Times New Roman"/>
          <w:sz w:val="28"/>
          <w:szCs w:val="28"/>
        </w:rPr>
        <w:t>Model 1:</w:t>
      </w:r>
    </w:p>
    <w:p w14:paraId="4AECE829" w14:textId="595FA530" w:rsidR="00DE3B15" w:rsidRDefault="00DE3B15" w:rsidP="005258E1">
      <w:pPr>
        <w:rPr>
          <w:rFonts w:ascii="Times New Roman" w:hAnsi="Times New Roman" w:cs="Times New Roman"/>
          <w:sz w:val="28"/>
          <w:szCs w:val="28"/>
        </w:rPr>
      </w:pPr>
      <w:r>
        <w:rPr>
          <w:rFonts w:ascii="Times New Roman" w:hAnsi="Times New Roman" w:cs="Times New Roman"/>
          <w:sz w:val="28"/>
          <w:szCs w:val="28"/>
        </w:rPr>
        <w:t xml:space="preserve"> </w:t>
      </w:r>
      <m:oMath>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r>
                  <w:rPr>
                    <w:rFonts w:ascii="Cambria Math" w:hAnsi="Cambria Math" w:cs="Times New Roman"/>
                    <w:sz w:val="28"/>
                    <w:szCs w:val="28"/>
                  </w:rPr>
                  <m:t>e2b</m:t>
                </m:r>
              </m:e>
            </m:d>
          </m:e>
        </m:fun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r>
          <w:rPr>
            <w:rFonts w:ascii="Cambria Math" w:hAnsi="Cambria Math" w:cs="Times New Roman"/>
            <w:sz w:val="28"/>
            <w:szCs w:val="28"/>
          </w:rPr>
          <m:t>Treat1+</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Time1</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3</m:t>
            </m:r>
          </m:sub>
        </m:sSub>
        <m:r>
          <w:rPr>
            <w:rFonts w:ascii="Cambria Math" w:hAnsi="Cambria Math" w:cs="Times New Roman"/>
            <w:sz w:val="28"/>
            <w:szCs w:val="28"/>
          </w:rPr>
          <m:t>Time2+</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4</m:t>
            </m:r>
          </m:sub>
        </m:sSub>
        <m:r>
          <w:rPr>
            <w:rFonts w:ascii="Cambria Math" w:hAnsi="Cambria Math" w:cs="Times New Roman"/>
            <w:sz w:val="28"/>
            <w:szCs w:val="28"/>
          </w:rPr>
          <m:t>Time3+</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5</m:t>
            </m:r>
          </m:sub>
        </m:sSub>
        <m:r>
          <w:rPr>
            <w:rFonts w:ascii="Cambria Math" w:hAnsi="Cambria Math" w:cs="Times New Roman"/>
            <w:sz w:val="28"/>
            <w:szCs w:val="28"/>
          </w:rPr>
          <m:t>Time4+</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6</m:t>
            </m:r>
          </m:sub>
        </m:sSub>
        <m:r>
          <w:rPr>
            <w:rFonts w:ascii="Cambria Math" w:hAnsi="Cambria Math" w:cs="Times New Roman"/>
            <w:sz w:val="28"/>
            <w:szCs w:val="28"/>
          </w:rPr>
          <m:t>Treat1Time1+</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7</m:t>
            </m:r>
          </m:sub>
        </m:sSub>
        <m:sSub>
          <m:sSubPr>
            <m:ctrlPr>
              <w:rPr>
                <w:rFonts w:ascii="Cambria Math" w:hAnsi="Cambria Math" w:cs="Times New Roman"/>
                <w:i/>
                <w:sz w:val="28"/>
                <w:szCs w:val="28"/>
              </w:rPr>
            </m:ctrlPr>
          </m:sSubPr>
          <m:e>
            <m:r>
              <w:rPr>
                <w:rFonts w:ascii="Cambria Math" w:hAnsi="Cambria Math" w:cs="Times New Roman"/>
                <w:sz w:val="28"/>
                <w:szCs w:val="28"/>
              </w:rPr>
              <m:t>Treat1Time2+β</m:t>
            </m:r>
          </m:e>
          <m:sub>
            <m:r>
              <w:rPr>
                <w:rFonts w:ascii="Cambria Math" w:hAnsi="Cambria Math" w:cs="Times New Roman"/>
                <w:sz w:val="28"/>
                <w:szCs w:val="28"/>
              </w:rPr>
              <m:t>8</m:t>
            </m:r>
          </m:sub>
        </m:sSub>
        <m:r>
          <w:rPr>
            <w:rFonts w:ascii="Cambria Math" w:hAnsi="Cambria Math" w:cs="Times New Roman"/>
            <w:sz w:val="28"/>
            <w:szCs w:val="28"/>
          </w:rPr>
          <m:t>Treat1Time3+</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9</m:t>
            </m:r>
          </m:sub>
        </m:sSub>
        <m:r>
          <w:rPr>
            <w:rFonts w:ascii="Cambria Math" w:hAnsi="Cambria Math" w:cs="Times New Roman"/>
            <w:sz w:val="28"/>
            <w:szCs w:val="28"/>
          </w:rPr>
          <m:t>Treat1Time4</m:t>
        </m:r>
      </m:oMath>
      <w:r w:rsidR="00CB10C7">
        <w:rPr>
          <w:rFonts w:ascii="Times New Roman" w:hAnsi="Times New Roman" w:cs="Times New Roman"/>
          <w:sz w:val="28"/>
          <w:szCs w:val="28"/>
        </w:rPr>
        <w:t>+(1|id)</w:t>
      </w:r>
    </w:p>
    <w:p w14:paraId="4DB61967" w14:textId="2289B673" w:rsidR="008B07FC" w:rsidRPr="000530E7" w:rsidRDefault="00463D8C" w:rsidP="005258E1">
      <w:pPr>
        <w:rPr>
          <w:rFonts w:ascii="Times New Roman" w:hAnsi="Times New Roman" w:cs="Times New Roman"/>
        </w:rPr>
      </w:pPr>
      <w:r w:rsidRPr="000530E7">
        <w:rPr>
          <w:rFonts w:ascii="Times New Roman" w:hAnsi="Times New Roman" w:cs="Times New Roman"/>
        </w:rPr>
        <w:t xml:space="preserve">      </w:t>
      </w:r>
      <w:r w:rsidR="00847AFC" w:rsidRPr="000530E7">
        <w:rPr>
          <w:rFonts w:ascii="Times New Roman" w:hAnsi="Times New Roman" w:cs="Times New Roman"/>
        </w:rPr>
        <w:t>The reference category in</w:t>
      </w:r>
      <w:ins w:id="98" w:author="Meng  Lu" w:date="2014-12-10T15:45:00Z">
        <w:r w:rsidR="007D6A52">
          <w:rPr>
            <w:rFonts w:ascii="Times New Roman" w:hAnsi="Times New Roman" w:cs="Times New Roman"/>
          </w:rPr>
          <w:t xml:space="preserve"> the</w:t>
        </w:r>
      </w:ins>
      <w:r w:rsidR="00847AFC" w:rsidRPr="000530E7">
        <w:rPr>
          <w:rFonts w:ascii="Times New Roman" w:hAnsi="Times New Roman" w:cs="Times New Roman"/>
        </w:rPr>
        <w:t xml:space="preserve"> treat</w:t>
      </w:r>
      <w:r w:rsidR="006533E0" w:rsidRPr="000530E7">
        <w:rPr>
          <w:rFonts w:ascii="Times New Roman" w:hAnsi="Times New Roman" w:cs="Times New Roman"/>
        </w:rPr>
        <w:t xml:space="preserve">ment </w:t>
      </w:r>
      <w:ins w:id="99" w:author="Meng  Lu" w:date="2014-12-10T15:45:00Z">
        <w:r w:rsidR="007D6A52">
          <w:rPr>
            <w:rFonts w:ascii="Times New Roman" w:hAnsi="Times New Roman" w:cs="Times New Roman"/>
          </w:rPr>
          <w:t>condition</w:t>
        </w:r>
      </w:ins>
      <w:del w:id="100" w:author="Meng  Lu" w:date="2014-12-10T15:45:00Z">
        <w:r w:rsidR="006533E0" w:rsidRPr="000530E7" w:rsidDel="007D6A52">
          <w:rPr>
            <w:rFonts w:ascii="Times New Roman" w:hAnsi="Times New Roman" w:cs="Times New Roman"/>
          </w:rPr>
          <w:delText>variable</w:delText>
        </w:r>
      </w:del>
      <w:r w:rsidR="006533E0" w:rsidRPr="000530E7">
        <w:rPr>
          <w:rFonts w:ascii="Times New Roman" w:hAnsi="Times New Roman" w:cs="Times New Roman"/>
        </w:rPr>
        <w:t xml:space="preserve"> </w:t>
      </w:r>
      <w:ins w:id="101" w:author="Meng  Lu" w:date="2014-12-10T15:45:00Z">
        <w:r w:rsidR="007D6A52">
          <w:rPr>
            <w:rFonts w:ascii="Times New Roman" w:hAnsi="Times New Roman" w:cs="Times New Roman"/>
          </w:rPr>
          <w:t>is</w:t>
        </w:r>
      </w:ins>
      <w:del w:id="102" w:author="Meng  Lu" w:date="2014-12-10T15:45:00Z">
        <w:r w:rsidR="007B18DA" w:rsidDel="007D6A52">
          <w:rPr>
            <w:rFonts w:ascii="Times New Roman" w:hAnsi="Times New Roman" w:cs="Times New Roman"/>
          </w:rPr>
          <w:delText>was</w:delText>
        </w:r>
      </w:del>
      <w:r w:rsidR="006533E0" w:rsidRPr="000530E7">
        <w:rPr>
          <w:rFonts w:ascii="Times New Roman" w:hAnsi="Times New Roman" w:cs="Times New Roman"/>
        </w:rPr>
        <w:t xml:space="preserve"> </w:t>
      </w:r>
      <w:r w:rsidR="006A273E">
        <w:rPr>
          <w:rFonts w:ascii="Times New Roman" w:hAnsi="Times New Roman" w:cs="Times New Roman"/>
        </w:rPr>
        <w:t xml:space="preserve">the </w:t>
      </w:r>
      <w:r w:rsidR="006533E0" w:rsidRPr="000530E7">
        <w:rPr>
          <w:rFonts w:ascii="Times New Roman" w:hAnsi="Times New Roman" w:cs="Times New Roman"/>
        </w:rPr>
        <w:t xml:space="preserve">control group; </w:t>
      </w:r>
      <w:r w:rsidR="00847AFC" w:rsidRPr="000530E7">
        <w:rPr>
          <w:rFonts w:ascii="Times New Roman" w:hAnsi="Times New Roman" w:cs="Times New Roman"/>
        </w:rPr>
        <w:t>the refere</w:t>
      </w:r>
      <w:r w:rsidR="007B18DA">
        <w:rPr>
          <w:rFonts w:ascii="Times New Roman" w:hAnsi="Times New Roman" w:cs="Times New Roman"/>
        </w:rPr>
        <w:t xml:space="preserve">nce category in time variable </w:t>
      </w:r>
      <w:ins w:id="103" w:author="Meng  Lu" w:date="2014-12-10T15:45:00Z">
        <w:r w:rsidR="000664B7">
          <w:rPr>
            <w:rFonts w:ascii="Times New Roman" w:hAnsi="Times New Roman" w:cs="Times New Roman"/>
          </w:rPr>
          <w:t>is</w:t>
        </w:r>
      </w:ins>
      <w:del w:id="104" w:author="Meng  Lu" w:date="2014-12-10T15:45:00Z">
        <w:r w:rsidR="007B18DA" w:rsidDel="000664B7">
          <w:rPr>
            <w:rFonts w:ascii="Times New Roman" w:hAnsi="Times New Roman" w:cs="Times New Roman"/>
          </w:rPr>
          <w:delText>was</w:delText>
        </w:r>
      </w:del>
      <w:r w:rsidR="00847AFC" w:rsidRPr="000530E7">
        <w:rPr>
          <w:rFonts w:ascii="Times New Roman" w:hAnsi="Times New Roman" w:cs="Times New Roman"/>
        </w:rPr>
        <w:t xml:space="preserve"> the baseline.</w:t>
      </w:r>
      <w:r w:rsidR="00703B59">
        <w:rPr>
          <w:rFonts w:ascii="Times New Roman" w:hAnsi="Times New Roman" w:cs="Times New Roman"/>
        </w:rPr>
        <w:t xml:space="preserve"> (1|id) here </w:t>
      </w:r>
      <w:ins w:id="105" w:author="Meng  Lu" w:date="2014-12-10T15:45:00Z">
        <w:r w:rsidR="000664B7">
          <w:rPr>
            <w:rFonts w:ascii="Times New Roman" w:hAnsi="Times New Roman" w:cs="Times New Roman"/>
          </w:rPr>
          <w:t>is</w:t>
        </w:r>
      </w:ins>
      <w:del w:id="106" w:author="Meng  Lu" w:date="2014-12-10T15:45:00Z">
        <w:r w:rsidR="00703B59" w:rsidDel="000664B7">
          <w:rPr>
            <w:rFonts w:ascii="Times New Roman" w:hAnsi="Times New Roman" w:cs="Times New Roman"/>
          </w:rPr>
          <w:delText>was</w:delText>
        </w:r>
      </w:del>
      <w:r w:rsidR="00703B59">
        <w:rPr>
          <w:rFonts w:ascii="Times New Roman" w:hAnsi="Times New Roman" w:cs="Times New Roman"/>
        </w:rPr>
        <w:t xml:space="preserve"> the random effect term</w:t>
      </w:r>
      <w:r w:rsidR="000D29B2">
        <w:rPr>
          <w:rFonts w:ascii="Times New Roman" w:hAnsi="Times New Roman" w:cs="Times New Roman"/>
        </w:rPr>
        <w:t>.</w:t>
      </w:r>
    </w:p>
    <w:p w14:paraId="5B894C03" w14:textId="77777777" w:rsidR="002F6AD2" w:rsidRDefault="002F6AD2" w:rsidP="005258E1">
      <w:pPr>
        <w:rPr>
          <w:rFonts w:ascii="Times New Roman" w:hAnsi="Times New Roman" w:cs="Times New Roman"/>
          <w:sz w:val="28"/>
          <w:szCs w:val="28"/>
        </w:rPr>
      </w:pPr>
    </w:p>
    <w:p w14:paraId="6047A563" w14:textId="77777777" w:rsidR="000B5086" w:rsidRDefault="000B5086" w:rsidP="005258E1">
      <w:pPr>
        <w:rPr>
          <w:rFonts w:ascii="Times New Roman" w:hAnsi="Times New Roman" w:cs="Times New Roman"/>
          <w:sz w:val="28"/>
          <w:szCs w:val="28"/>
        </w:rPr>
      </w:pPr>
      <w:r>
        <w:rPr>
          <w:rFonts w:ascii="Times New Roman" w:hAnsi="Times New Roman" w:cs="Times New Roman"/>
          <w:sz w:val="28"/>
          <w:szCs w:val="28"/>
        </w:rPr>
        <w:t>Model 2:</w:t>
      </w:r>
    </w:p>
    <w:p w14:paraId="551670A5" w14:textId="4F4CBD11" w:rsidR="000B5086" w:rsidRPr="00BA09F5" w:rsidRDefault="00B35DAC" w:rsidP="005258E1">
      <w:pPr>
        <w:rPr>
          <w:rFonts w:ascii="Times New Roman" w:hAnsi="Times New Roman" w:cs="Times New Roman"/>
          <w:sz w:val="28"/>
          <w:szCs w:val="28"/>
        </w:rPr>
      </w:pPr>
      <m:oMath>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r>
                  <w:rPr>
                    <w:rFonts w:ascii="Cambria Math" w:hAnsi="Cambria Math" w:cs="Times New Roman"/>
                    <w:sz w:val="28"/>
                    <w:szCs w:val="28"/>
                  </w:rPr>
                  <m:t>e2b</m:t>
                </m:r>
              </m:e>
            </m:d>
          </m:e>
        </m:fun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r>
          <w:rPr>
            <w:rFonts w:ascii="Cambria Math" w:hAnsi="Cambria Math" w:cs="Times New Roman"/>
            <w:sz w:val="28"/>
            <w:szCs w:val="28"/>
          </w:rPr>
          <m:t>Treat1+</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Time1</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3</m:t>
            </m:r>
          </m:sub>
        </m:sSub>
        <m:r>
          <w:rPr>
            <w:rFonts w:ascii="Cambria Math" w:hAnsi="Cambria Math" w:cs="Times New Roman"/>
            <w:sz w:val="28"/>
            <w:szCs w:val="28"/>
          </w:rPr>
          <m:t>Time2+</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4</m:t>
            </m:r>
          </m:sub>
        </m:sSub>
        <m:r>
          <w:rPr>
            <w:rFonts w:ascii="Cambria Math" w:hAnsi="Cambria Math" w:cs="Times New Roman"/>
            <w:sz w:val="28"/>
            <w:szCs w:val="28"/>
          </w:rPr>
          <m:t>Time3+</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5</m:t>
            </m:r>
          </m:sub>
        </m:sSub>
        <m:r>
          <w:rPr>
            <w:rFonts w:ascii="Cambria Math" w:hAnsi="Cambria Math" w:cs="Times New Roman"/>
            <w:sz w:val="28"/>
            <w:szCs w:val="28"/>
          </w:rPr>
          <m:t>Time4+</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6</m:t>
            </m:r>
          </m:sub>
        </m:sSub>
        <m:r>
          <w:rPr>
            <w:rFonts w:ascii="Cambria Math" w:hAnsi="Cambria Math" w:cs="Times New Roman"/>
            <w:sz w:val="28"/>
            <w:szCs w:val="28"/>
          </w:rPr>
          <m:t>homeless+</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7</m:t>
            </m:r>
          </m:sub>
        </m:sSub>
        <m:r>
          <w:rPr>
            <w:rFonts w:ascii="Cambria Math" w:hAnsi="Cambria Math" w:cs="Times New Roman"/>
            <w:sz w:val="28"/>
            <w:szCs w:val="28"/>
          </w:rPr>
          <m:t>homeless*treat1+</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8</m:t>
            </m:r>
          </m:sub>
        </m:sSub>
        <m:r>
          <w:rPr>
            <w:rFonts w:ascii="Cambria Math" w:hAnsi="Cambria Math" w:cs="Times New Roman"/>
            <w:sz w:val="28"/>
            <w:szCs w:val="28"/>
          </w:rPr>
          <m:t>Treat1*Time1+</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9</m:t>
            </m:r>
          </m:sub>
        </m:sSub>
        <m:sSub>
          <m:sSubPr>
            <m:ctrlPr>
              <w:rPr>
                <w:rFonts w:ascii="Cambria Math" w:hAnsi="Cambria Math" w:cs="Times New Roman"/>
                <w:i/>
                <w:sz w:val="28"/>
                <w:szCs w:val="28"/>
              </w:rPr>
            </m:ctrlPr>
          </m:sSubPr>
          <m:e>
            <m:r>
              <w:rPr>
                <w:rFonts w:ascii="Cambria Math" w:hAnsi="Cambria Math" w:cs="Times New Roman"/>
                <w:sz w:val="28"/>
                <w:szCs w:val="28"/>
              </w:rPr>
              <m:t>Treat1*Time2+β</m:t>
            </m:r>
          </m:e>
          <m:sub>
            <m:r>
              <w:rPr>
                <w:rFonts w:ascii="Cambria Math" w:hAnsi="Cambria Math" w:cs="Times New Roman"/>
                <w:sz w:val="28"/>
                <w:szCs w:val="28"/>
              </w:rPr>
              <m:t>10</m:t>
            </m:r>
          </m:sub>
        </m:sSub>
        <m:r>
          <w:rPr>
            <w:rFonts w:ascii="Cambria Math" w:hAnsi="Cambria Math" w:cs="Times New Roman"/>
            <w:sz w:val="28"/>
            <w:szCs w:val="28"/>
          </w:rPr>
          <m:t>Treat1*Time3+</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11</m:t>
            </m:r>
          </m:sub>
        </m:sSub>
        <m:r>
          <w:rPr>
            <w:rFonts w:ascii="Cambria Math" w:hAnsi="Cambria Math" w:cs="Times New Roman"/>
            <w:sz w:val="28"/>
            <w:szCs w:val="28"/>
          </w:rPr>
          <m:t>Treat1*Time4</m:t>
        </m:r>
      </m:oMath>
      <w:r w:rsidR="00CB10C7">
        <w:rPr>
          <w:rFonts w:ascii="Times New Roman" w:hAnsi="Times New Roman" w:cs="Times New Roman"/>
          <w:sz w:val="28"/>
          <w:szCs w:val="28"/>
        </w:rPr>
        <w:t>+(1|id)</w:t>
      </w:r>
    </w:p>
    <w:p w14:paraId="5DF9623A" w14:textId="12B0D8D2" w:rsidR="008B07FC" w:rsidRDefault="00463D8C" w:rsidP="005258E1">
      <w:pPr>
        <w:rPr>
          <w:rFonts w:ascii="Times New Roman" w:hAnsi="Times New Roman" w:cs="Times New Roman"/>
        </w:rPr>
      </w:pPr>
      <w:r>
        <w:rPr>
          <w:rFonts w:ascii="Times New Roman" w:hAnsi="Times New Roman" w:cs="Times New Roman"/>
          <w:sz w:val="28"/>
          <w:szCs w:val="28"/>
        </w:rPr>
        <w:t xml:space="preserve">     </w:t>
      </w:r>
      <w:r w:rsidR="00847AFC" w:rsidRPr="000530E7">
        <w:rPr>
          <w:rFonts w:ascii="Times New Roman" w:hAnsi="Times New Roman" w:cs="Times New Roman"/>
        </w:rPr>
        <w:t>The reference category in treat</w:t>
      </w:r>
      <w:r w:rsidR="007B18DA">
        <w:rPr>
          <w:rFonts w:ascii="Times New Roman" w:hAnsi="Times New Roman" w:cs="Times New Roman"/>
        </w:rPr>
        <w:t xml:space="preserve">ment </w:t>
      </w:r>
      <w:ins w:id="107" w:author="Meng  Lu" w:date="2014-12-10T15:46:00Z">
        <w:r w:rsidR="000664B7">
          <w:rPr>
            <w:rFonts w:ascii="Times New Roman" w:hAnsi="Times New Roman" w:cs="Times New Roman"/>
          </w:rPr>
          <w:t>condition</w:t>
        </w:r>
      </w:ins>
      <w:del w:id="108" w:author="Meng  Lu" w:date="2014-12-10T15:46:00Z">
        <w:r w:rsidR="007B18DA" w:rsidDel="000664B7">
          <w:rPr>
            <w:rFonts w:ascii="Times New Roman" w:hAnsi="Times New Roman" w:cs="Times New Roman"/>
          </w:rPr>
          <w:delText>variable</w:delText>
        </w:r>
      </w:del>
      <w:r w:rsidR="007B18DA">
        <w:rPr>
          <w:rFonts w:ascii="Times New Roman" w:hAnsi="Times New Roman" w:cs="Times New Roman"/>
        </w:rPr>
        <w:t xml:space="preserve"> </w:t>
      </w:r>
      <w:ins w:id="109" w:author="Meng  Lu" w:date="2014-12-10T15:46:00Z">
        <w:r w:rsidR="000664B7">
          <w:rPr>
            <w:rFonts w:ascii="Times New Roman" w:hAnsi="Times New Roman" w:cs="Times New Roman"/>
          </w:rPr>
          <w:t>is</w:t>
        </w:r>
      </w:ins>
      <w:del w:id="110" w:author="Meng  Lu" w:date="2014-12-10T15:46:00Z">
        <w:r w:rsidR="007B18DA" w:rsidDel="000664B7">
          <w:rPr>
            <w:rFonts w:ascii="Times New Roman" w:hAnsi="Times New Roman" w:cs="Times New Roman"/>
          </w:rPr>
          <w:delText>was</w:delText>
        </w:r>
      </w:del>
      <w:r w:rsidR="006533E0" w:rsidRPr="000530E7">
        <w:rPr>
          <w:rFonts w:ascii="Times New Roman" w:hAnsi="Times New Roman" w:cs="Times New Roman"/>
        </w:rPr>
        <w:t xml:space="preserve"> </w:t>
      </w:r>
      <w:r w:rsidR="006A273E">
        <w:rPr>
          <w:rFonts w:ascii="Times New Roman" w:hAnsi="Times New Roman" w:cs="Times New Roman"/>
        </w:rPr>
        <w:t xml:space="preserve">the </w:t>
      </w:r>
      <w:r w:rsidR="006533E0" w:rsidRPr="000530E7">
        <w:rPr>
          <w:rFonts w:ascii="Times New Roman" w:hAnsi="Times New Roman" w:cs="Times New Roman"/>
        </w:rPr>
        <w:t xml:space="preserve">control group; </w:t>
      </w:r>
      <w:r w:rsidR="00847AFC" w:rsidRPr="000530E7">
        <w:rPr>
          <w:rFonts w:ascii="Times New Roman" w:hAnsi="Times New Roman" w:cs="Times New Roman"/>
        </w:rPr>
        <w:t>the refere</w:t>
      </w:r>
      <w:r w:rsidR="007B18DA">
        <w:rPr>
          <w:rFonts w:ascii="Times New Roman" w:hAnsi="Times New Roman" w:cs="Times New Roman"/>
        </w:rPr>
        <w:t>nce category in time variable</w:t>
      </w:r>
      <w:ins w:id="111" w:author="Meng  Lu" w:date="2014-12-10T15:46:00Z">
        <w:r w:rsidR="000664B7">
          <w:rPr>
            <w:rFonts w:ascii="Times New Roman" w:hAnsi="Times New Roman" w:cs="Times New Roman"/>
          </w:rPr>
          <w:t xml:space="preserve"> is</w:t>
        </w:r>
      </w:ins>
      <w:del w:id="112" w:author="Meng  Lu" w:date="2014-12-10T15:46:00Z">
        <w:r w:rsidR="007B18DA" w:rsidDel="000664B7">
          <w:rPr>
            <w:rFonts w:ascii="Times New Roman" w:hAnsi="Times New Roman" w:cs="Times New Roman"/>
          </w:rPr>
          <w:delText xml:space="preserve"> was</w:delText>
        </w:r>
      </w:del>
      <w:r w:rsidR="006533E0" w:rsidRPr="000530E7">
        <w:rPr>
          <w:rFonts w:ascii="Times New Roman" w:hAnsi="Times New Roman" w:cs="Times New Roman"/>
        </w:rPr>
        <w:t xml:space="preserve"> the baseline; the </w:t>
      </w:r>
      <w:r w:rsidR="00847AFC" w:rsidRPr="000530E7">
        <w:rPr>
          <w:rFonts w:ascii="Times New Roman" w:hAnsi="Times New Roman" w:cs="Times New Roman"/>
        </w:rPr>
        <w:t>reference categor</w:t>
      </w:r>
      <w:r w:rsidR="007B18DA">
        <w:rPr>
          <w:rFonts w:ascii="Times New Roman" w:hAnsi="Times New Roman" w:cs="Times New Roman"/>
        </w:rPr>
        <w:t xml:space="preserve">y in homeless variable </w:t>
      </w:r>
      <w:ins w:id="113" w:author="Meng  Lu" w:date="2014-12-10T15:46:00Z">
        <w:r w:rsidR="000664B7">
          <w:rPr>
            <w:rFonts w:ascii="Times New Roman" w:hAnsi="Times New Roman" w:cs="Times New Roman"/>
          </w:rPr>
          <w:t xml:space="preserve">is </w:t>
        </w:r>
      </w:ins>
      <w:del w:id="114" w:author="Meng  Lu" w:date="2014-12-10T15:46:00Z">
        <w:r w:rsidR="007B18DA" w:rsidDel="000664B7">
          <w:rPr>
            <w:rFonts w:ascii="Times New Roman" w:hAnsi="Times New Roman" w:cs="Times New Roman"/>
          </w:rPr>
          <w:delText>was</w:delText>
        </w:r>
        <w:r w:rsidR="00847AFC" w:rsidRPr="000530E7" w:rsidDel="000664B7">
          <w:rPr>
            <w:rFonts w:ascii="Times New Roman" w:hAnsi="Times New Roman" w:cs="Times New Roman"/>
          </w:rPr>
          <w:delText xml:space="preserve"> </w:delText>
        </w:r>
      </w:del>
      <w:r w:rsidR="00847AFC" w:rsidRPr="000530E7">
        <w:rPr>
          <w:rFonts w:ascii="Times New Roman" w:hAnsi="Times New Roman" w:cs="Times New Roman"/>
        </w:rPr>
        <w:t xml:space="preserve">the people who </w:t>
      </w:r>
      <w:ins w:id="115" w:author="Meng  Lu" w:date="2014-12-10T15:47:00Z">
        <w:r w:rsidR="000664B7">
          <w:rPr>
            <w:rFonts w:ascii="Times New Roman" w:hAnsi="Times New Roman" w:cs="Times New Roman"/>
          </w:rPr>
          <w:t xml:space="preserve">had no </w:t>
        </w:r>
      </w:ins>
      <w:ins w:id="116" w:author="Meng  Lu" w:date="2014-12-10T15:48:00Z">
        <w:r w:rsidR="000664B7">
          <w:rPr>
            <w:rFonts w:ascii="Times New Roman" w:hAnsi="Times New Roman" w:cs="Times New Roman"/>
          </w:rPr>
          <w:t xml:space="preserve">homeless </w:t>
        </w:r>
      </w:ins>
      <w:ins w:id="117" w:author="Meng  Lu" w:date="2014-12-10T15:47:00Z">
        <w:r w:rsidR="000664B7">
          <w:rPr>
            <w:rFonts w:ascii="Times New Roman" w:hAnsi="Times New Roman" w:cs="Times New Roman"/>
          </w:rPr>
          <w:t>experience</w:t>
        </w:r>
      </w:ins>
      <w:del w:id="118" w:author="Meng  Lu" w:date="2014-12-10T15:47:00Z">
        <w:r w:rsidR="00847AFC" w:rsidRPr="000530E7" w:rsidDel="000664B7">
          <w:rPr>
            <w:rFonts w:ascii="Times New Roman" w:hAnsi="Times New Roman" w:cs="Times New Roman"/>
          </w:rPr>
          <w:delText xml:space="preserve">did not </w:delText>
        </w:r>
      </w:del>
      <w:del w:id="119" w:author="Meng  Lu" w:date="2014-12-10T15:48:00Z">
        <w:r w:rsidR="006A273E" w:rsidDel="000664B7">
          <w:rPr>
            <w:rFonts w:ascii="Times New Roman" w:hAnsi="Times New Roman" w:cs="Times New Roman"/>
          </w:rPr>
          <w:delText>stay on the street</w:delText>
        </w:r>
      </w:del>
      <w:del w:id="120" w:author="Meng  Lu" w:date="2014-12-10T15:47:00Z">
        <w:r w:rsidR="006A273E" w:rsidDel="000664B7">
          <w:rPr>
            <w:rFonts w:ascii="Times New Roman" w:hAnsi="Times New Roman" w:cs="Times New Roman"/>
          </w:rPr>
          <w:delText xml:space="preserve"> for 1 or more </w:delText>
        </w:r>
      </w:del>
      <w:del w:id="121" w:author="Meng  Lu" w:date="2014-12-10T15:48:00Z">
        <w:r w:rsidR="006A273E" w:rsidDel="000664B7">
          <w:rPr>
            <w:rFonts w:ascii="Times New Roman" w:hAnsi="Times New Roman" w:cs="Times New Roman"/>
          </w:rPr>
          <w:delText>night</w:delText>
        </w:r>
      </w:del>
      <w:del w:id="122" w:author="Meng  Lu" w:date="2014-12-10T15:47:00Z">
        <w:r w:rsidR="006A273E" w:rsidDel="000664B7">
          <w:rPr>
            <w:rFonts w:ascii="Times New Roman" w:hAnsi="Times New Roman" w:cs="Times New Roman"/>
          </w:rPr>
          <w:delText>s</w:delText>
        </w:r>
      </w:del>
      <w:r w:rsidR="00847AFC" w:rsidRPr="000530E7">
        <w:rPr>
          <w:rFonts w:ascii="Times New Roman" w:hAnsi="Times New Roman" w:cs="Times New Roman"/>
        </w:rPr>
        <w:t>.</w:t>
      </w:r>
      <w:r w:rsidR="000D29B2">
        <w:rPr>
          <w:rFonts w:ascii="Times New Roman" w:hAnsi="Times New Roman" w:cs="Times New Roman"/>
        </w:rPr>
        <w:t xml:space="preserve"> (1|id) here </w:t>
      </w:r>
      <w:ins w:id="123" w:author="Meng  Lu" w:date="2014-12-10T15:48:00Z">
        <w:r w:rsidR="000664B7">
          <w:rPr>
            <w:rFonts w:ascii="Times New Roman" w:hAnsi="Times New Roman" w:cs="Times New Roman"/>
          </w:rPr>
          <w:t>is</w:t>
        </w:r>
      </w:ins>
      <w:del w:id="124" w:author="Meng  Lu" w:date="2014-12-10T15:48:00Z">
        <w:r w:rsidR="000D29B2" w:rsidDel="000664B7">
          <w:rPr>
            <w:rFonts w:ascii="Times New Roman" w:hAnsi="Times New Roman" w:cs="Times New Roman"/>
          </w:rPr>
          <w:delText>was</w:delText>
        </w:r>
      </w:del>
      <w:r w:rsidR="000D29B2">
        <w:rPr>
          <w:rFonts w:ascii="Times New Roman" w:hAnsi="Times New Roman" w:cs="Times New Roman"/>
        </w:rPr>
        <w:t xml:space="preserve"> the random effect term.</w:t>
      </w:r>
    </w:p>
    <w:p w14:paraId="24D545CF" w14:textId="77777777" w:rsidR="0085109A" w:rsidRPr="0085109A" w:rsidRDefault="0085109A" w:rsidP="005258E1">
      <w:pPr>
        <w:rPr>
          <w:rFonts w:ascii="Times New Roman" w:hAnsi="Times New Roman" w:cs="Times New Roman"/>
        </w:rPr>
      </w:pPr>
    </w:p>
    <w:p w14:paraId="216A6FB0" w14:textId="0B4B8536" w:rsidR="00BA09F5" w:rsidRDefault="00BA09F5" w:rsidP="005258E1">
      <w:pPr>
        <w:rPr>
          <w:rFonts w:ascii="Times New Roman" w:hAnsi="Times New Roman" w:cs="Times New Roman"/>
          <w:sz w:val="28"/>
          <w:szCs w:val="28"/>
        </w:rPr>
      </w:pPr>
      <w:r>
        <w:rPr>
          <w:rFonts w:ascii="Times New Roman" w:hAnsi="Times New Roman" w:cs="Times New Roman"/>
          <w:sz w:val="28"/>
          <w:szCs w:val="28"/>
        </w:rPr>
        <w:t xml:space="preserve">Model 3: </w:t>
      </w:r>
    </w:p>
    <w:p w14:paraId="1C822ED2" w14:textId="4DFE1BE7" w:rsidR="005F4529" w:rsidRDefault="00B35DAC" w:rsidP="005258E1">
      <w:pPr>
        <w:rPr>
          <w:rFonts w:ascii="Times New Roman" w:hAnsi="Times New Roman" w:cs="Times New Roman"/>
          <w:sz w:val="28"/>
          <w:szCs w:val="28"/>
        </w:rPr>
      </w:pPr>
      <m:oMath>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r>
                  <w:rPr>
                    <w:rFonts w:ascii="Cambria Math" w:hAnsi="Cambria Math" w:cs="Times New Roman"/>
                    <w:sz w:val="28"/>
                    <w:szCs w:val="28"/>
                  </w:rPr>
                  <m:t>e2b</m:t>
                </m:r>
              </m:e>
            </m:d>
          </m:e>
        </m:fun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r>
          <w:rPr>
            <w:rFonts w:ascii="Cambria Math" w:hAnsi="Cambria Math" w:cs="Times New Roman"/>
            <w:sz w:val="28"/>
            <w:szCs w:val="28"/>
          </w:rPr>
          <m:t>Treat1+</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Time1</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3</m:t>
            </m:r>
          </m:sub>
        </m:sSub>
        <m:r>
          <w:rPr>
            <w:rFonts w:ascii="Cambria Math" w:hAnsi="Cambria Math" w:cs="Times New Roman"/>
            <w:sz w:val="28"/>
            <w:szCs w:val="28"/>
          </w:rPr>
          <m:t>Time2+</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4</m:t>
            </m:r>
          </m:sub>
        </m:sSub>
        <m:r>
          <w:rPr>
            <w:rFonts w:ascii="Cambria Math" w:hAnsi="Cambria Math" w:cs="Times New Roman"/>
            <w:sz w:val="28"/>
            <w:szCs w:val="28"/>
          </w:rPr>
          <m:t>Time3+</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5</m:t>
            </m:r>
          </m:sub>
        </m:sSub>
        <m:r>
          <w:rPr>
            <w:rFonts w:ascii="Cambria Math" w:hAnsi="Cambria Math" w:cs="Times New Roman"/>
            <w:sz w:val="28"/>
            <w:szCs w:val="28"/>
          </w:rPr>
          <m:t>Time4+</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6</m:t>
            </m:r>
          </m:sub>
        </m:sSub>
        <m:r>
          <w:rPr>
            <w:rFonts w:ascii="Cambria Math" w:hAnsi="Cambria Math" w:cs="Times New Roman"/>
            <w:sz w:val="28"/>
            <w:szCs w:val="28"/>
          </w:rPr>
          <m:t>substance1+</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7</m:t>
            </m:r>
          </m:sub>
        </m:sSub>
        <m:r>
          <w:rPr>
            <w:rFonts w:ascii="Cambria Math" w:hAnsi="Cambria Math" w:cs="Times New Roman"/>
            <w:sz w:val="28"/>
            <w:szCs w:val="28"/>
          </w:rPr>
          <m:t>substance2+</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8</m:t>
            </m:r>
          </m:sub>
        </m:sSub>
        <m:r>
          <w:rPr>
            <w:rFonts w:ascii="Cambria Math" w:hAnsi="Cambria Math" w:cs="Times New Roman"/>
            <w:sz w:val="28"/>
            <w:szCs w:val="28"/>
          </w:rPr>
          <m:t>substance1*treat1+</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9</m:t>
            </m:r>
          </m:sub>
        </m:sSub>
        <m:r>
          <w:rPr>
            <w:rFonts w:ascii="Cambria Math" w:hAnsi="Cambria Math" w:cs="Times New Roman"/>
            <w:sz w:val="28"/>
            <w:szCs w:val="28"/>
          </w:rPr>
          <m:t>substance2*treat1+</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10</m:t>
            </m:r>
          </m:sub>
        </m:sSub>
        <m:r>
          <w:rPr>
            <w:rFonts w:ascii="Cambria Math" w:hAnsi="Cambria Math" w:cs="Times New Roman"/>
            <w:sz w:val="28"/>
            <w:szCs w:val="28"/>
          </w:rPr>
          <m:t>Treat1*Time1+</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11</m:t>
            </m:r>
          </m:sub>
        </m:sSub>
        <m:sSub>
          <m:sSubPr>
            <m:ctrlPr>
              <w:rPr>
                <w:rFonts w:ascii="Cambria Math" w:hAnsi="Cambria Math" w:cs="Times New Roman"/>
                <w:i/>
                <w:sz w:val="28"/>
                <w:szCs w:val="28"/>
              </w:rPr>
            </m:ctrlPr>
          </m:sSubPr>
          <m:e>
            <m:r>
              <w:rPr>
                <w:rFonts w:ascii="Cambria Math" w:hAnsi="Cambria Math" w:cs="Times New Roman"/>
                <w:sz w:val="28"/>
                <w:szCs w:val="28"/>
              </w:rPr>
              <m:t>Treat1*Time2+β</m:t>
            </m:r>
          </m:e>
          <m:sub>
            <m:r>
              <w:rPr>
                <w:rFonts w:ascii="Cambria Math" w:hAnsi="Cambria Math" w:cs="Times New Roman"/>
                <w:sz w:val="28"/>
                <w:szCs w:val="28"/>
              </w:rPr>
              <m:t>12</m:t>
            </m:r>
          </m:sub>
        </m:sSub>
        <m:r>
          <w:rPr>
            <w:rFonts w:ascii="Cambria Math" w:hAnsi="Cambria Math" w:cs="Times New Roman"/>
            <w:sz w:val="28"/>
            <w:szCs w:val="28"/>
          </w:rPr>
          <m:t>Treat1*Time3+</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14</m:t>
            </m:r>
          </m:sub>
        </m:sSub>
        <m:r>
          <w:rPr>
            <w:rFonts w:ascii="Cambria Math" w:hAnsi="Cambria Math" w:cs="Times New Roman"/>
            <w:sz w:val="28"/>
            <w:szCs w:val="28"/>
          </w:rPr>
          <m:t>Treat1*Time4</m:t>
        </m:r>
      </m:oMath>
      <w:r w:rsidR="00CB10C7">
        <w:rPr>
          <w:rFonts w:ascii="Times New Roman" w:hAnsi="Times New Roman" w:cs="Times New Roman"/>
          <w:sz w:val="28"/>
          <w:szCs w:val="28"/>
        </w:rPr>
        <w:t>+(1|id)</w:t>
      </w:r>
    </w:p>
    <w:p w14:paraId="0DF63045" w14:textId="77777777" w:rsidR="001E39D8" w:rsidRPr="006533E0" w:rsidRDefault="001E39D8" w:rsidP="005258E1">
      <w:pPr>
        <w:rPr>
          <w:rFonts w:ascii="Times New Roman" w:hAnsi="Times New Roman" w:cs="Times New Roman"/>
          <w:sz w:val="28"/>
          <w:szCs w:val="28"/>
        </w:rPr>
      </w:pPr>
    </w:p>
    <w:p w14:paraId="5107804C" w14:textId="48ADA1F8" w:rsidR="00457FA8" w:rsidRDefault="00463D8C" w:rsidP="005258E1">
      <w:pPr>
        <w:rPr>
          <w:rFonts w:ascii="Times New Roman" w:hAnsi="Times New Roman" w:cs="Times New Roman"/>
        </w:rPr>
      </w:pPr>
      <w:r w:rsidRPr="000530E7">
        <w:rPr>
          <w:rFonts w:ascii="Times New Roman" w:hAnsi="Times New Roman" w:cs="Times New Roman"/>
        </w:rPr>
        <w:t xml:space="preserve">     </w:t>
      </w:r>
      <w:r w:rsidR="006533E0" w:rsidRPr="000530E7">
        <w:rPr>
          <w:rFonts w:ascii="Times New Roman" w:hAnsi="Times New Roman" w:cs="Times New Roman"/>
        </w:rPr>
        <w:t>The reference c</w:t>
      </w:r>
      <w:r w:rsidR="00696DAC">
        <w:rPr>
          <w:rFonts w:ascii="Times New Roman" w:hAnsi="Times New Roman" w:cs="Times New Roman"/>
        </w:rPr>
        <w:t xml:space="preserve">ategory in treatment variable </w:t>
      </w:r>
      <w:ins w:id="125" w:author="Meng  Lu" w:date="2014-12-10T15:48:00Z">
        <w:r w:rsidR="000664B7">
          <w:rPr>
            <w:rFonts w:ascii="Times New Roman" w:hAnsi="Times New Roman" w:cs="Times New Roman"/>
          </w:rPr>
          <w:t>is</w:t>
        </w:r>
      </w:ins>
      <w:del w:id="126" w:author="Meng  Lu" w:date="2014-12-10T15:48:00Z">
        <w:r w:rsidR="00696DAC" w:rsidDel="000664B7">
          <w:rPr>
            <w:rFonts w:ascii="Times New Roman" w:hAnsi="Times New Roman" w:cs="Times New Roman"/>
          </w:rPr>
          <w:delText>was</w:delText>
        </w:r>
      </w:del>
      <w:r w:rsidR="006533E0" w:rsidRPr="000530E7">
        <w:rPr>
          <w:rFonts w:ascii="Times New Roman" w:hAnsi="Times New Roman" w:cs="Times New Roman"/>
        </w:rPr>
        <w:t xml:space="preserve"> </w:t>
      </w:r>
      <w:r w:rsidR="00241005">
        <w:rPr>
          <w:rFonts w:ascii="Times New Roman" w:hAnsi="Times New Roman" w:cs="Times New Roman"/>
        </w:rPr>
        <w:t xml:space="preserve">the </w:t>
      </w:r>
      <w:r w:rsidR="006533E0" w:rsidRPr="000530E7">
        <w:rPr>
          <w:rFonts w:ascii="Times New Roman" w:hAnsi="Times New Roman" w:cs="Times New Roman"/>
        </w:rPr>
        <w:t>control group; the refere</w:t>
      </w:r>
      <w:r w:rsidR="00696DAC">
        <w:rPr>
          <w:rFonts w:ascii="Times New Roman" w:hAnsi="Times New Roman" w:cs="Times New Roman"/>
        </w:rPr>
        <w:t xml:space="preserve">nce category in time variable </w:t>
      </w:r>
      <w:ins w:id="127" w:author="Meng  Lu" w:date="2014-12-10T15:48:00Z">
        <w:r w:rsidR="000664B7">
          <w:rPr>
            <w:rFonts w:ascii="Times New Roman" w:hAnsi="Times New Roman" w:cs="Times New Roman"/>
          </w:rPr>
          <w:t>is</w:t>
        </w:r>
      </w:ins>
      <w:del w:id="128" w:author="Meng  Lu" w:date="2014-12-10T15:48:00Z">
        <w:r w:rsidR="00696DAC" w:rsidDel="000664B7">
          <w:rPr>
            <w:rFonts w:ascii="Times New Roman" w:hAnsi="Times New Roman" w:cs="Times New Roman"/>
          </w:rPr>
          <w:delText>was</w:delText>
        </w:r>
      </w:del>
      <w:r w:rsidR="006533E0" w:rsidRPr="000530E7">
        <w:rPr>
          <w:rFonts w:ascii="Times New Roman" w:hAnsi="Times New Roman" w:cs="Times New Roman"/>
        </w:rPr>
        <w:t xml:space="preserve"> the baseline; the reference c</w:t>
      </w:r>
      <w:r w:rsidR="00696DAC">
        <w:rPr>
          <w:rFonts w:ascii="Times New Roman" w:hAnsi="Times New Roman" w:cs="Times New Roman"/>
        </w:rPr>
        <w:t xml:space="preserve">ategory in substance variable </w:t>
      </w:r>
      <w:ins w:id="129" w:author="Meng  Lu" w:date="2014-12-10T15:48:00Z">
        <w:r w:rsidR="000664B7">
          <w:rPr>
            <w:rFonts w:ascii="Times New Roman" w:hAnsi="Times New Roman" w:cs="Times New Roman"/>
          </w:rPr>
          <w:t>is</w:t>
        </w:r>
      </w:ins>
      <w:del w:id="130" w:author="Meng  Lu" w:date="2014-12-10T15:48:00Z">
        <w:r w:rsidR="00696DAC" w:rsidDel="000664B7">
          <w:rPr>
            <w:rFonts w:ascii="Times New Roman" w:hAnsi="Times New Roman" w:cs="Times New Roman"/>
          </w:rPr>
          <w:delText>was</w:delText>
        </w:r>
      </w:del>
      <w:r w:rsidR="006533E0" w:rsidRPr="000530E7">
        <w:rPr>
          <w:rFonts w:ascii="Times New Roman" w:hAnsi="Times New Roman" w:cs="Times New Roman"/>
        </w:rPr>
        <w:t xml:space="preserve"> the people who abused cocaine</w:t>
      </w:r>
      <w:r w:rsidR="00462178" w:rsidRPr="000530E7">
        <w:rPr>
          <w:rFonts w:ascii="Times New Roman" w:hAnsi="Times New Roman" w:cs="Times New Roman"/>
        </w:rPr>
        <w:t>.</w:t>
      </w:r>
      <w:r w:rsidR="000D29B2" w:rsidRPr="000D29B2">
        <w:rPr>
          <w:rFonts w:ascii="Times New Roman" w:hAnsi="Times New Roman" w:cs="Times New Roman"/>
        </w:rPr>
        <w:t xml:space="preserve"> </w:t>
      </w:r>
      <w:r w:rsidR="000D29B2">
        <w:rPr>
          <w:rFonts w:ascii="Times New Roman" w:hAnsi="Times New Roman" w:cs="Times New Roman"/>
        </w:rPr>
        <w:t xml:space="preserve">(1|id) here </w:t>
      </w:r>
      <w:ins w:id="131" w:author="Meng  Lu" w:date="2014-12-10T15:49:00Z">
        <w:r w:rsidR="000664B7">
          <w:rPr>
            <w:rFonts w:ascii="Times New Roman" w:hAnsi="Times New Roman" w:cs="Times New Roman"/>
          </w:rPr>
          <w:t>is</w:t>
        </w:r>
      </w:ins>
      <w:del w:id="132" w:author="Meng  Lu" w:date="2014-12-10T15:49:00Z">
        <w:r w:rsidR="000D29B2" w:rsidDel="000664B7">
          <w:rPr>
            <w:rFonts w:ascii="Times New Roman" w:hAnsi="Times New Roman" w:cs="Times New Roman"/>
          </w:rPr>
          <w:delText>was</w:delText>
        </w:r>
      </w:del>
      <w:r w:rsidR="000D29B2">
        <w:rPr>
          <w:rFonts w:ascii="Times New Roman" w:hAnsi="Times New Roman" w:cs="Times New Roman"/>
        </w:rPr>
        <w:t xml:space="preserve"> the random effect term.</w:t>
      </w:r>
    </w:p>
    <w:p w14:paraId="1C1C59F8" w14:textId="77777777" w:rsidR="00807231" w:rsidRPr="004D7BD9" w:rsidRDefault="00807231" w:rsidP="005258E1">
      <w:pPr>
        <w:rPr>
          <w:rFonts w:ascii="Times New Roman" w:hAnsi="Times New Roman" w:cs="Times New Roman"/>
        </w:rPr>
      </w:pPr>
    </w:p>
    <w:p w14:paraId="3637D03D" w14:textId="5EE0E0E9" w:rsidR="00BD0CFF" w:rsidRDefault="00450752" w:rsidP="005258E1">
      <w:pPr>
        <w:rPr>
          <w:rFonts w:ascii="Times New Roman" w:hAnsi="Times New Roman" w:cs="Times New Roman"/>
        </w:rPr>
      </w:pPr>
      <w:r w:rsidRPr="000530E7">
        <w:rPr>
          <w:rFonts w:ascii="Times New Roman" w:hAnsi="Times New Roman" w:cs="Times New Roman"/>
          <w:color w:val="000000"/>
        </w:rPr>
        <w:t xml:space="preserve">     </w:t>
      </w:r>
      <w:del w:id="133" w:author="Meng  Lu" w:date="2014-12-10T15:50:00Z">
        <w:r w:rsidR="008E3062" w:rsidRPr="000530E7" w:rsidDel="000664B7">
          <w:rPr>
            <w:rFonts w:ascii="Times New Roman" w:hAnsi="Times New Roman" w:cs="Times New Roman"/>
            <w:color w:val="000000"/>
          </w:rPr>
          <w:delText>From the T</w:delText>
        </w:r>
        <w:r w:rsidR="002172F5" w:rsidDel="000664B7">
          <w:rPr>
            <w:rFonts w:ascii="Times New Roman" w:hAnsi="Times New Roman" w:cs="Times New Roman"/>
            <w:color w:val="000000"/>
          </w:rPr>
          <w:delText>able 2</w:delText>
        </w:r>
        <w:r w:rsidR="00473525" w:rsidDel="000664B7">
          <w:rPr>
            <w:rFonts w:ascii="Times New Roman" w:hAnsi="Times New Roman" w:cs="Times New Roman"/>
            <w:color w:val="000000"/>
          </w:rPr>
          <w:delText xml:space="preserve"> m</w:delText>
        </w:r>
        <w:r w:rsidR="005F21D1" w:rsidDel="000664B7">
          <w:rPr>
            <w:rFonts w:ascii="Times New Roman" w:hAnsi="Times New Roman" w:cs="Times New Roman"/>
            <w:color w:val="000000"/>
          </w:rPr>
          <w:delText>ode</w:delText>
        </w:r>
        <w:r w:rsidR="009758F8" w:rsidDel="000664B7">
          <w:rPr>
            <w:rFonts w:ascii="Times New Roman" w:hAnsi="Times New Roman" w:cs="Times New Roman"/>
            <w:color w:val="000000"/>
          </w:rPr>
          <w:delText>l 1</w:delText>
        </w:r>
        <w:r w:rsidR="00344D42" w:rsidDel="000664B7">
          <w:rPr>
            <w:rFonts w:ascii="Times New Roman" w:hAnsi="Times New Roman" w:cs="Times New Roman"/>
            <w:color w:val="000000"/>
          </w:rPr>
          <w:delText xml:space="preserve">, </w:delText>
        </w:r>
      </w:del>
      <w:ins w:id="134" w:author="Meng  Lu" w:date="2014-12-10T15:49:00Z">
        <w:r w:rsidR="000664B7">
          <w:rPr>
            <w:rFonts w:ascii="Times New Roman" w:hAnsi="Times New Roman" w:cs="Times New Roman"/>
          </w:rPr>
          <w:t>A</w:t>
        </w:r>
      </w:ins>
      <w:del w:id="135" w:author="Meng  Lu" w:date="2014-12-10T15:49:00Z">
        <w:r w:rsidR="00344D42" w:rsidDel="000664B7">
          <w:rPr>
            <w:rFonts w:ascii="Times New Roman" w:hAnsi="Times New Roman" w:cs="Times New Roman"/>
          </w:rPr>
          <w:delText>a</w:delText>
        </w:r>
      </w:del>
      <w:r w:rsidR="00B518F9">
        <w:rPr>
          <w:rFonts w:ascii="Times New Roman" w:hAnsi="Times New Roman" w:cs="Times New Roman"/>
        </w:rPr>
        <w:t>ccording to</w:t>
      </w:r>
      <w:r w:rsidR="0057757E">
        <w:rPr>
          <w:rFonts w:ascii="Times New Roman" w:hAnsi="Times New Roman" w:cs="Times New Roman"/>
        </w:rPr>
        <w:t xml:space="preserve"> the 95% confidence interval, there </w:t>
      </w:r>
      <w:ins w:id="136" w:author="Meng  Lu" w:date="2014-12-10T15:50:00Z">
        <w:r w:rsidR="000664B7">
          <w:rPr>
            <w:rFonts w:ascii="Times New Roman" w:hAnsi="Times New Roman" w:cs="Times New Roman"/>
          </w:rPr>
          <w:t>is</w:t>
        </w:r>
      </w:ins>
      <w:del w:id="137" w:author="Meng  Lu" w:date="2014-12-10T15:50:00Z">
        <w:r w:rsidR="0057757E" w:rsidDel="000664B7">
          <w:rPr>
            <w:rFonts w:ascii="Times New Roman" w:hAnsi="Times New Roman" w:cs="Times New Roman"/>
          </w:rPr>
          <w:delText>was</w:delText>
        </w:r>
      </w:del>
      <w:r w:rsidR="0057757E">
        <w:rPr>
          <w:rFonts w:ascii="Times New Roman" w:hAnsi="Times New Roman" w:cs="Times New Roman"/>
        </w:rPr>
        <w:t xml:space="preserve"> no difference between </w:t>
      </w:r>
      <w:ins w:id="138" w:author="Meng  Lu" w:date="2014-12-10T15:51:00Z">
        <w:r w:rsidR="000664B7">
          <w:rPr>
            <w:rFonts w:ascii="Times New Roman" w:hAnsi="Times New Roman" w:cs="Times New Roman"/>
          </w:rPr>
          <w:t xml:space="preserve">the </w:t>
        </w:r>
      </w:ins>
      <w:r w:rsidR="0057757E">
        <w:rPr>
          <w:rFonts w:ascii="Times New Roman" w:hAnsi="Times New Roman" w:cs="Times New Roman"/>
        </w:rPr>
        <w:t xml:space="preserve">treatment group and </w:t>
      </w:r>
      <w:ins w:id="139" w:author="Meng  Lu" w:date="2014-12-10T15:51:00Z">
        <w:r w:rsidR="000664B7">
          <w:rPr>
            <w:rFonts w:ascii="Times New Roman" w:hAnsi="Times New Roman" w:cs="Times New Roman"/>
          </w:rPr>
          <w:t xml:space="preserve">the </w:t>
        </w:r>
      </w:ins>
      <w:r w:rsidR="0057757E">
        <w:rPr>
          <w:rFonts w:ascii="Times New Roman" w:hAnsi="Times New Roman" w:cs="Times New Roman"/>
        </w:rPr>
        <w:t>control group in each of the time points</w:t>
      </w:r>
      <w:ins w:id="140" w:author="Meng  Lu" w:date="2014-12-10T15:50:00Z">
        <w:r w:rsidR="000664B7">
          <w:rPr>
            <w:rFonts w:ascii="Times New Roman" w:hAnsi="Times New Roman" w:cs="Times New Roman"/>
          </w:rPr>
          <w:t xml:space="preserve"> for model 1 (See Table 2)</w:t>
        </w:r>
      </w:ins>
      <w:r w:rsidR="0057757E">
        <w:rPr>
          <w:rFonts w:ascii="Times New Roman" w:hAnsi="Times New Roman" w:cs="Times New Roman"/>
        </w:rPr>
        <w:t xml:space="preserve">. </w:t>
      </w:r>
      <w:r w:rsidR="00B518F9">
        <w:rPr>
          <w:rFonts w:ascii="Times New Roman" w:hAnsi="Times New Roman" w:cs="Times New Roman"/>
        </w:rPr>
        <w:t>In</w:t>
      </w:r>
      <w:r w:rsidR="00CC6A41" w:rsidRPr="000530E7">
        <w:rPr>
          <w:rFonts w:ascii="Times New Roman" w:hAnsi="Times New Roman" w:cs="Times New Roman"/>
        </w:rPr>
        <w:t xml:space="preserve"> model 2, the number of </w:t>
      </w:r>
      <w:r w:rsidR="007337B1">
        <w:rPr>
          <w:rFonts w:ascii="Times New Roman" w:hAnsi="Times New Roman" w:cs="Times New Roman"/>
        </w:rPr>
        <w:t xml:space="preserve">times </w:t>
      </w:r>
      <w:r w:rsidR="00CC6A41" w:rsidRPr="000530E7">
        <w:rPr>
          <w:rFonts w:ascii="Times New Roman" w:hAnsi="Times New Roman" w:cs="Times New Roman"/>
        </w:rPr>
        <w:t xml:space="preserve">people who had </w:t>
      </w:r>
      <w:del w:id="141" w:author="Meng  Lu" w:date="2014-12-10T15:53:00Z">
        <w:r w:rsidR="00CC6A41" w:rsidRPr="000530E7" w:rsidDel="000664B7">
          <w:rPr>
            <w:rFonts w:ascii="Times New Roman" w:hAnsi="Times New Roman" w:cs="Times New Roman"/>
          </w:rPr>
          <w:delText>1 or more nights</w:delText>
        </w:r>
        <w:r w:rsidR="007418AC" w:rsidRPr="000530E7" w:rsidDel="000664B7">
          <w:rPr>
            <w:rFonts w:ascii="Times New Roman" w:hAnsi="Times New Roman" w:cs="Times New Roman"/>
          </w:rPr>
          <w:delText xml:space="preserve"> on the street</w:delText>
        </w:r>
      </w:del>
      <w:ins w:id="142" w:author="Meng  Lu" w:date="2014-12-10T15:53:00Z">
        <w:r w:rsidR="000664B7">
          <w:rPr>
            <w:rFonts w:ascii="Times New Roman" w:hAnsi="Times New Roman" w:cs="Times New Roman"/>
          </w:rPr>
          <w:t>homeless experience</w:t>
        </w:r>
      </w:ins>
      <w:r w:rsidR="00CC6A41" w:rsidRPr="000530E7">
        <w:rPr>
          <w:rFonts w:ascii="Times New Roman" w:hAnsi="Times New Roman" w:cs="Times New Roman"/>
        </w:rPr>
        <w:t xml:space="preserve"> </w:t>
      </w:r>
      <w:r w:rsidR="00C80AFA" w:rsidRPr="000664B7">
        <w:rPr>
          <w:rFonts w:ascii="Times New Roman" w:hAnsi="Times New Roman" w:cs="Times New Roman"/>
          <w:highlight w:val="yellow"/>
          <w:rPrChange w:id="143" w:author="Meng  Lu" w:date="2014-12-10T15:54:00Z">
            <w:rPr>
              <w:rFonts w:ascii="Times New Roman" w:hAnsi="Times New Roman" w:cs="Times New Roman"/>
            </w:rPr>
          </w:rPrChange>
        </w:rPr>
        <w:t>entered a detox program</w:t>
      </w:r>
      <w:r w:rsidR="00C80AFA">
        <w:rPr>
          <w:rFonts w:ascii="Times New Roman" w:hAnsi="Times New Roman" w:cs="Times New Roman"/>
        </w:rPr>
        <w:t xml:space="preserve"> </w:t>
      </w:r>
      <w:r w:rsidR="00344D42" w:rsidRPr="000530E7">
        <w:rPr>
          <w:rFonts w:ascii="Times New Roman" w:hAnsi="Times New Roman" w:cs="Times New Roman"/>
        </w:rPr>
        <w:t xml:space="preserve">in the treatment group </w:t>
      </w:r>
      <w:ins w:id="144" w:author="Meng  Lu" w:date="2014-12-10T15:54:00Z">
        <w:r w:rsidR="000664B7">
          <w:rPr>
            <w:rFonts w:ascii="Times New Roman" w:hAnsi="Times New Roman" w:cs="Times New Roman"/>
          </w:rPr>
          <w:t>is</w:t>
        </w:r>
      </w:ins>
      <w:del w:id="145" w:author="Meng  Lu" w:date="2014-12-10T15:54:00Z">
        <w:r w:rsidR="00344D42" w:rsidDel="000664B7">
          <w:rPr>
            <w:rFonts w:ascii="Times New Roman" w:hAnsi="Times New Roman" w:cs="Times New Roman"/>
          </w:rPr>
          <w:delText>was</w:delText>
        </w:r>
      </w:del>
      <w:r w:rsidR="00344D42">
        <w:rPr>
          <w:rFonts w:ascii="Times New Roman" w:hAnsi="Times New Roman" w:cs="Times New Roman"/>
        </w:rPr>
        <w:t xml:space="preserve"> the same as</w:t>
      </w:r>
      <w:r w:rsidR="00CC6A41" w:rsidRPr="000530E7">
        <w:rPr>
          <w:rFonts w:ascii="Times New Roman" w:hAnsi="Times New Roman" w:cs="Times New Roman"/>
        </w:rPr>
        <w:t xml:space="preserve"> people who </w:t>
      </w:r>
      <w:r w:rsidR="007418AC" w:rsidRPr="000530E7">
        <w:rPr>
          <w:rFonts w:ascii="Times New Roman" w:hAnsi="Times New Roman" w:cs="Times New Roman"/>
        </w:rPr>
        <w:t xml:space="preserve">had </w:t>
      </w:r>
      <w:del w:id="146" w:author="Meng  Lu" w:date="2014-12-10T15:52:00Z">
        <w:r w:rsidR="007418AC" w:rsidRPr="000530E7" w:rsidDel="000664B7">
          <w:rPr>
            <w:rFonts w:ascii="Times New Roman" w:hAnsi="Times New Roman" w:cs="Times New Roman"/>
          </w:rPr>
          <w:delText>1 or more nights on the stree</w:delText>
        </w:r>
      </w:del>
      <w:ins w:id="147" w:author="Meng  Lu" w:date="2014-12-10T15:52:00Z">
        <w:r w:rsidR="000664B7">
          <w:rPr>
            <w:rFonts w:ascii="Times New Roman" w:hAnsi="Times New Roman" w:cs="Times New Roman"/>
          </w:rPr>
          <w:t>homeless experience</w:t>
        </w:r>
      </w:ins>
      <w:del w:id="148" w:author="Meng  Lu" w:date="2014-12-10T15:52:00Z">
        <w:r w:rsidR="007418AC" w:rsidRPr="000530E7" w:rsidDel="000664B7">
          <w:rPr>
            <w:rFonts w:ascii="Times New Roman" w:hAnsi="Times New Roman" w:cs="Times New Roman"/>
          </w:rPr>
          <w:delText>t</w:delText>
        </w:r>
      </w:del>
      <w:r w:rsidR="007418AC" w:rsidRPr="000530E7">
        <w:rPr>
          <w:rFonts w:ascii="Times New Roman" w:hAnsi="Times New Roman" w:cs="Times New Roman"/>
        </w:rPr>
        <w:t xml:space="preserve"> </w:t>
      </w:r>
      <w:r w:rsidR="00CC448D" w:rsidRPr="000530E7">
        <w:rPr>
          <w:rFonts w:ascii="Times New Roman" w:hAnsi="Times New Roman" w:cs="Times New Roman"/>
        </w:rPr>
        <w:t>in the control group</w:t>
      </w:r>
      <w:r w:rsidR="00917025" w:rsidRPr="000530E7">
        <w:rPr>
          <w:rFonts w:ascii="Times New Roman" w:hAnsi="Times New Roman" w:cs="Times New Roman"/>
        </w:rPr>
        <w:t xml:space="preserve"> </w:t>
      </w:r>
      <w:r w:rsidR="00C80AFA">
        <w:rPr>
          <w:rFonts w:ascii="Times New Roman" w:hAnsi="Times New Roman" w:cs="Times New Roman"/>
        </w:rPr>
        <w:t>(95% CI: 0.84</w:t>
      </w:r>
      <w:r w:rsidR="003D0470">
        <w:rPr>
          <w:rFonts w:ascii="Times New Roman" w:hAnsi="Times New Roman" w:cs="Times New Roman"/>
        </w:rPr>
        <w:t>,</w:t>
      </w:r>
      <w:r w:rsidR="000D0678">
        <w:rPr>
          <w:rFonts w:ascii="Times New Roman" w:hAnsi="Times New Roman" w:cs="Times New Roman"/>
        </w:rPr>
        <w:t xml:space="preserve"> </w:t>
      </w:r>
      <w:r w:rsidR="00C80AFA">
        <w:rPr>
          <w:rFonts w:ascii="Times New Roman" w:hAnsi="Times New Roman" w:cs="Times New Roman"/>
        </w:rPr>
        <w:t>1.1</w:t>
      </w:r>
      <w:r w:rsidR="003D0470">
        <w:rPr>
          <w:rFonts w:ascii="Times New Roman" w:hAnsi="Times New Roman" w:cs="Times New Roman"/>
        </w:rPr>
        <w:t>7)</w:t>
      </w:r>
      <w:r w:rsidR="00CC448D" w:rsidRPr="000530E7">
        <w:rPr>
          <w:rFonts w:ascii="Times New Roman" w:hAnsi="Times New Roman" w:cs="Times New Roman"/>
        </w:rPr>
        <w:t xml:space="preserve">. </w:t>
      </w:r>
      <w:r w:rsidR="00342EFC">
        <w:rPr>
          <w:rFonts w:ascii="Times New Roman" w:hAnsi="Times New Roman" w:cs="Times New Roman"/>
        </w:rPr>
        <w:t>T</w:t>
      </w:r>
      <w:r w:rsidR="00342EFC" w:rsidRPr="000530E7">
        <w:rPr>
          <w:rFonts w:ascii="Times New Roman" w:hAnsi="Times New Roman" w:cs="Times New Roman"/>
        </w:rPr>
        <w:t xml:space="preserve">he number of </w:t>
      </w:r>
      <w:r w:rsidR="0044324F">
        <w:rPr>
          <w:rFonts w:ascii="Times New Roman" w:hAnsi="Times New Roman" w:cs="Times New Roman"/>
        </w:rPr>
        <w:t xml:space="preserve">times </w:t>
      </w:r>
      <w:r w:rsidR="00342EFC" w:rsidRPr="000530E7">
        <w:rPr>
          <w:rFonts w:ascii="Times New Roman" w:hAnsi="Times New Roman" w:cs="Times New Roman"/>
        </w:rPr>
        <w:t xml:space="preserve">people who </w:t>
      </w:r>
      <w:r w:rsidR="00342EFC">
        <w:rPr>
          <w:rFonts w:ascii="Times New Roman" w:hAnsi="Times New Roman" w:cs="Times New Roman"/>
        </w:rPr>
        <w:t xml:space="preserve">did not have </w:t>
      </w:r>
      <w:del w:id="149" w:author="Meng  Lu" w:date="2014-12-10T15:54:00Z">
        <w:r w:rsidR="00342EFC" w:rsidRPr="000530E7" w:rsidDel="000664B7">
          <w:rPr>
            <w:rFonts w:ascii="Times New Roman" w:hAnsi="Times New Roman" w:cs="Times New Roman"/>
          </w:rPr>
          <w:delText>1 or more nights on the street</w:delText>
        </w:r>
      </w:del>
      <w:ins w:id="150" w:author="Meng  Lu" w:date="2014-12-10T15:54:00Z">
        <w:r w:rsidR="000664B7">
          <w:rPr>
            <w:rFonts w:ascii="Times New Roman" w:hAnsi="Times New Roman" w:cs="Times New Roman"/>
          </w:rPr>
          <w:t>homeless experience</w:t>
        </w:r>
      </w:ins>
      <w:r w:rsidR="00342EFC" w:rsidRPr="000530E7">
        <w:rPr>
          <w:rFonts w:ascii="Times New Roman" w:hAnsi="Times New Roman" w:cs="Times New Roman"/>
        </w:rPr>
        <w:t xml:space="preserve"> in the treatment group </w:t>
      </w:r>
      <w:r w:rsidR="00342EFC" w:rsidRPr="000664B7">
        <w:rPr>
          <w:rFonts w:ascii="Times New Roman" w:hAnsi="Times New Roman" w:cs="Times New Roman"/>
          <w:highlight w:val="yellow"/>
          <w:rPrChange w:id="151" w:author="Meng  Lu" w:date="2014-12-10T15:54:00Z">
            <w:rPr>
              <w:rFonts w:ascii="Times New Roman" w:hAnsi="Times New Roman" w:cs="Times New Roman"/>
            </w:rPr>
          </w:rPrChange>
        </w:rPr>
        <w:t>entered a detox program</w:t>
      </w:r>
      <w:r w:rsidR="00342EFC">
        <w:rPr>
          <w:rFonts w:ascii="Times New Roman" w:hAnsi="Times New Roman" w:cs="Times New Roman"/>
        </w:rPr>
        <w:t xml:space="preserve"> </w:t>
      </w:r>
      <w:ins w:id="152" w:author="Meng  Lu" w:date="2014-12-10T15:54:00Z">
        <w:r w:rsidR="000664B7">
          <w:rPr>
            <w:rFonts w:ascii="Times New Roman" w:hAnsi="Times New Roman" w:cs="Times New Roman"/>
          </w:rPr>
          <w:t>is</w:t>
        </w:r>
      </w:ins>
      <w:del w:id="153" w:author="Meng  Lu" w:date="2014-12-10T15:54:00Z">
        <w:r w:rsidR="00342EFC" w:rsidDel="000664B7">
          <w:rPr>
            <w:rFonts w:ascii="Times New Roman" w:hAnsi="Times New Roman" w:cs="Times New Roman"/>
          </w:rPr>
          <w:delText>was</w:delText>
        </w:r>
      </w:del>
      <w:r w:rsidR="00342EFC">
        <w:rPr>
          <w:rFonts w:ascii="Times New Roman" w:hAnsi="Times New Roman" w:cs="Times New Roman"/>
        </w:rPr>
        <w:t xml:space="preserve"> </w:t>
      </w:r>
      <w:r w:rsidR="00344D42">
        <w:rPr>
          <w:rFonts w:ascii="Times New Roman" w:hAnsi="Times New Roman" w:cs="Times New Roman"/>
        </w:rPr>
        <w:t xml:space="preserve">the same </w:t>
      </w:r>
      <w:r w:rsidR="00342EFC" w:rsidRPr="000530E7">
        <w:rPr>
          <w:rFonts w:ascii="Times New Roman" w:hAnsi="Times New Roman" w:cs="Times New Roman"/>
        </w:rPr>
        <w:t xml:space="preserve">people who </w:t>
      </w:r>
      <w:r w:rsidR="00342EFC">
        <w:rPr>
          <w:rFonts w:ascii="Times New Roman" w:hAnsi="Times New Roman" w:cs="Times New Roman"/>
        </w:rPr>
        <w:t>did not have</w:t>
      </w:r>
      <w:r w:rsidR="00342EFC" w:rsidRPr="000530E7">
        <w:rPr>
          <w:rFonts w:ascii="Times New Roman" w:hAnsi="Times New Roman" w:cs="Times New Roman"/>
        </w:rPr>
        <w:t xml:space="preserve"> </w:t>
      </w:r>
      <w:del w:id="154" w:author="Meng  Lu" w:date="2014-12-10T15:55:00Z">
        <w:r w:rsidR="00342EFC" w:rsidRPr="000530E7" w:rsidDel="000664B7">
          <w:rPr>
            <w:rFonts w:ascii="Times New Roman" w:hAnsi="Times New Roman" w:cs="Times New Roman"/>
          </w:rPr>
          <w:delText>1 or more nights on the street</w:delText>
        </w:r>
      </w:del>
      <w:ins w:id="155" w:author="Meng  Lu" w:date="2014-12-10T15:55:00Z">
        <w:r w:rsidR="000664B7">
          <w:rPr>
            <w:rFonts w:ascii="Times New Roman" w:hAnsi="Times New Roman" w:cs="Times New Roman"/>
          </w:rPr>
          <w:t>homeless experience</w:t>
        </w:r>
      </w:ins>
      <w:r w:rsidR="00342EFC" w:rsidRPr="000530E7">
        <w:rPr>
          <w:rFonts w:ascii="Times New Roman" w:hAnsi="Times New Roman" w:cs="Times New Roman"/>
        </w:rPr>
        <w:t xml:space="preserve"> in the control group </w:t>
      </w:r>
      <w:r w:rsidR="0001594B">
        <w:rPr>
          <w:rFonts w:ascii="Times New Roman" w:hAnsi="Times New Roman" w:cs="Times New Roman"/>
        </w:rPr>
        <w:t>(95% CI: 0.75</w:t>
      </w:r>
      <w:r w:rsidR="00342EFC">
        <w:rPr>
          <w:rFonts w:ascii="Times New Roman" w:hAnsi="Times New Roman" w:cs="Times New Roman"/>
        </w:rPr>
        <w:t xml:space="preserve">, </w:t>
      </w:r>
      <w:r w:rsidR="0001594B">
        <w:rPr>
          <w:rFonts w:ascii="Times New Roman" w:hAnsi="Times New Roman" w:cs="Times New Roman"/>
        </w:rPr>
        <w:t>1.35</w:t>
      </w:r>
      <w:r w:rsidR="00342EFC">
        <w:rPr>
          <w:rFonts w:ascii="Times New Roman" w:hAnsi="Times New Roman" w:cs="Times New Roman"/>
        </w:rPr>
        <w:t>)</w:t>
      </w:r>
      <w:r w:rsidR="00342EFC" w:rsidRPr="000530E7">
        <w:rPr>
          <w:rFonts w:ascii="Times New Roman" w:hAnsi="Times New Roman" w:cs="Times New Roman"/>
        </w:rPr>
        <w:t xml:space="preserve">. </w:t>
      </w:r>
      <w:r w:rsidR="00CC448D" w:rsidRPr="000530E7">
        <w:rPr>
          <w:rFonts w:ascii="Times New Roman" w:hAnsi="Times New Roman" w:cs="Times New Roman"/>
        </w:rPr>
        <w:t xml:space="preserve">From model 3, </w:t>
      </w:r>
      <w:r w:rsidR="001C2580">
        <w:rPr>
          <w:rFonts w:ascii="Times New Roman" w:hAnsi="Times New Roman" w:cs="Times New Roman"/>
        </w:rPr>
        <w:t xml:space="preserve">the 95% confidence </w:t>
      </w:r>
      <w:proofErr w:type="gramStart"/>
      <w:r w:rsidR="001C2580">
        <w:rPr>
          <w:rFonts w:ascii="Times New Roman" w:hAnsi="Times New Roman" w:cs="Times New Roman"/>
        </w:rPr>
        <w:t>intervals indicat</w:t>
      </w:r>
      <w:ins w:id="156" w:author="Meng  Lu" w:date="2014-12-10T15:55:00Z">
        <w:r w:rsidR="003F53B4">
          <w:rPr>
            <w:rFonts w:ascii="Times New Roman" w:hAnsi="Times New Roman" w:cs="Times New Roman"/>
          </w:rPr>
          <w:t>es</w:t>
        </w:r>
      </w:ins>
      <w:proofErr w:type="gramEnd"/>
      <w:del w:id="157" w:author="Meng  Lu" w:date="2014-12-10T15:55:00Z">
        <w:r w:rsidR="001C2580" w:rsidDel="003F53B4">
          <w:rPr>
            <w:rFonts w:ascii="Times New Roman" w:hAnsi="Times New Roman" w:cs="Times New Roman"/>
          </w:rPr>
          <w:delText>ed</w:delText>
        </w:r>
      </w:del>
      <w:r w:rsidR="001C2580">
        <w:rPr>
          <w:rFonts w:ascii="Times New Roman" w:hAnsi="Times New Roman" w:cs="Times New Roman"/>
        </w:rPr>
        <w:t xml:space="preserve"> that there </w:t>
      </w:r>
      <w:ins w:id="158" w:author="Meng  Lu" w:date="2014-12-10T15:55:00Z">
        <w:r w:rsidR="003F53B4">
          <w:rPr>
            <w:rFonts w:ascii="Times New Roman" w:hAnsi="Times New Roman" w:cs="Times New Roman"/>
          </w:rPr>
          <w:t>is</w:t>
        </w:r>
      </w:ins>
      <w:del w:id="159" w:author="Meng  Lu" w:date="2014-12-10T15:55:00Z">
        <w:r w:rsidR="001C2580" w:rsidDel="003F53B4">
          <w:rPr>
            <w:rFonts w:ascii="Times New Roman" w:hAnsi="Times New Roman" w:cs="Times New Roman"/>
          </w:rPr>
          <w:delText>was</w:delText>
        </w:r>
      </w:del>
      <w:r w:rsidR="001C2580">
        <w:rPr>
          <w:rFonts w:ascii="Times New Roman" w:hAnsi="Times New Roman" w:cs="Times New Roman"/>
        </w:rPr>
        <w:t xml:space="preserve"> no difference between treatment group and control group no matter what they abused.</w:t>
      </w:r>
    </w:p>
    <w:p w14:paraId="5DDDB359" w14:textId="1407B30A" w:rsidR="00D01777" w:rsidRDefault="004D7BD9" w:rsidP="005258E1">
      <w:pPr>
        <w:rPr>
          <w:rFonts w:ascii="Times New Roman" w:hAnsi="Times New Roman" w:cs="Times New Roman"/>
          <w:sz w:val="28"/>
          <w:szCs w:val="28"/>
        </w:rPr>
      </w:pPr>
      <w:r>
        <w:rPr>
          <w:rFonts w:ascii="Times New Roman" w:hAnsi="Times New Roman" w:cs="Times New Roman"/>
          <w:color w:val="000000"/>
        </w:rPr>
        <w:t xml:space="preserve">      A</w:t>
      </w:r>
      <w:ins w:id="160" w:author="Meng  Lu" w:date="2014-12-10T15:56:00Z">
        <w:r w:rsidR="003F53B4">
          <w:rPr>
            <w:rFonts w:ascii="Times New Roman" w:hAnsi="Times New Roman" w:cs="Times New Roman"/>
            <w:color w:val="000000"/>
          </w:rPr>
          <w:t>s shown in</w:t>
        </w:r>
      </w:ins>
      <w:del w:id="161" w:author="Meng  Lu" w:date="2014-12-10T15:56:00Z">
        <w:r w:rsidDel="003F53B4">
          <w:rPr>
            <w:rFonts w:ascii="Times New Roman" w:hAnsi="Times New Roman" w:cs="Times New Roman"/>
            <w:color w:val="000000"/>
          </w:rPr>
          <w:delText>ccording to</w:delText>
        </w:r>
      </w:del>
      <w:r>
        <w:rPr>
          <w:rFonts w:ascii="Times New Roman" w:hAnsi="Times New Roman" w:cs="Times New Roman"/>
          <w:color w:val="000000"/>
        </w:rPr>
        <w:t xml:space="preserve"> </w:t>
      </w:r>
      <w:del w:id="162" w:author="Meng  Lu" w:date="2014-12-10T15:56:00Z">
        <w:r w:rsidDel="003F53B4">
          <w:rPr>
            <w:rFonts w:ascii="Times New Roman" w:hAnsi="Times New Roman" w:cs="Times New Roman"/>
            <w:color w:val="000000"/>
          </w:rPr>
          <w:delText xml:space="preserve">the </w:delText>
        </w:r>
      </w:del>
      <w:r>
        <w:rPr>
          <w:rFonts w:ascii="Times New Roman" w:hAnsi="Times New Roman" w:cs="Times New Roman"/>
          <w:color w:val="000000"/>
        </w:rPr>
        <w:t>Table 3 model 1 in the first appendix</w:t>
      </w:r>
      <w:r w:rsidRPr="000530E7">
        <w:rPr>
          <w:rFonts w:ascii="Times New Roman" w:hAnsi="Times New Roman" w:cs="Times New Roman"/>
          <w:color w:val="000000"/>
        </w:rPr>
        <w:t>,</w:t>
      </w:r>
      <w:r>
        <w:rPr>
          <w:rFonts w:ascii="Times New Roman" w:hAnsi="Times New Roman" w:cs="Times New Roman"/>
        </w:rPr>
        <w:t xml:space="preserve"> the treatment variable d</w:t>
      </w:r>
      <w:ins w:id="163" w:author="Meng  Lu" w:date="2014-12-10T15:56:00Z">
        <w:r w:rsidR="003F53B4">
          <w:rPr>
            <w:rFonts w:ascii="Times New Roman" w:hAnsi="Times New Roman" w:cs="Times New Roman"/>
          </w:rPr>
          <w:t>oes</w:t>
        </w:r>
      </w:ins>
      <w:del w:id="164" w:author="Meng  Lu" w:date="2014-12-10T15:56:00Z">
        <w:r w:rsidDel="003F53B4">
          <w:rPr>
            <w:rFonts w:ascii="Times New Roman" w:hAnsi="Times New Roman" w:cs="Times New Roman"/>
          </w:rPr>
          <w:delText>id</w:delText>
        </w:r>
      </w:del>
      <w:r>
        <w:rPr>
          <w:rFonts w:ascii="Times New Roman" w:hAnsi="Times New Roman" w:cs="Times New Roman"/>
        </w:rPr>
        <w:t xml:space="preserve"> not significantly affect the response variable (p-value=0.39, 95% CI: -0.19, 0.07). </w:t>
      </w:r>
      <w:ins w:id="165" w:author="Meng  Lu" w:date="2014-12-10T15:57:00Z">
        <w:r w:rsidR="003F53B4">
          <w:rPr>
            <w:rFonts w:ascii="Times New Roman" w:hAnsi="Times New Roman" w:cs="Times New Roman"/>
          </w:rPr>
          <w:t xml:space="preserve">As reported by the second model, </w:t>
        </w:r>
      </w:ins>
      <w:proofErr w:type="gramStart"/>
      <w:r>
        <w:rPr>
          <w:rFonts w:ascii="Times New Roman" w:hAnsi="Times New Roman" w:cs="Times New Roman"/>
        </w:rPr>
        <w:t>The</w:t>
      </w:r>
      <w:proofErr w:type="gramEnd"/>
      <w:r>
        <w:rPr>
          <w:rFonts w:ascii="Times New Roman" w:hAnsi="Times New Roman" w:cs="Times New Roman"/>
        </w:rPr>
        <w:t xml:space="preserve"> interaction between treatment and homeless d</w:t>
      </w:r>
      <w:ins w:id="166" w:author="Meng  Lu" w:date="2014-12-10T15:57:00Z">
        <w:r w:rsidR="003F53B4">
          <w:rPr>
            <w:rFonts w:ascii="Times New Roman" w:hAnsi="Times New Roman" w:cs="Times New Roman"/>
          </w:rPr>
          <w:t>oes</w:t>
        </w:r>
      </w:ins>
      <w:del w:id="167" w:author="Meng  Lu" w:date="2014-12-10T15:57:00Z">
        <w:r w:rsidDel="003F53B4">
          <w:rPr>
            <w:rFonts w:ascii="Times New Roman" w:hAnsi="Times New Roman" w:cs="Times New Roman"/>
          </w:rPr>
          <w:delText>id</w:delText>
        </w:r>
      </w:del>
      <w:r>
        <w:rPr>
          <w:rFonts w:ascii="Times New Roman" w:hAnsi="Times New Roman" w:cs="Times New Roman"/>
        </w:rPr>
        <w:t xml:space="preserve"> not significantly affect the response variable (p-value=0.85, 95% CI: -0.21, 0.28)</w:t>
      </w:r>
      <w:del w:id="168" w:author="Meng  Lu" w:date="2014-12-10T15:57:00Z">
        <w:r w:rsidDel="003F53B4">
          <w:rPr>
            <w:rFonts w:ascii="Times New Roman" w:hAnsi="Times New Roman" w:cs="Times New Roman"/>
          </w:rPr>
          <w:delText xml:space="preserve"> according to the second model</w:delText>
        </w:r>
      </w:del>
      <w:r>
        <w:rPr>
          <w:rFonts w:ascii="Times New Roman" w:hAnsi="Times New Roman" w:cs="Times New Roman"/>
        </w:rPr>
        <w:t>. The homeless variable significantly affect</w:t>
      </w:r>
      <w:ins w:id="169" w:author="Meng  Lu" w:date="2014-12-10T15:57:00Z">
        <w:r w:rsidR="003F53B4">
          <w:rPr>
            <w:rFonts w:ascii="Times New Roman" w:hAnsi="Times New Roman" w:cs="Times New Roman"/>
          </w:rPr>
          <w:t>s</w:t>
        </w:r>
      </w:ins>
      <w:del w:id="170" w:author="Meng  Lu" w:date="2014-12-10T15:57:00Z">
        <w:r w:rsidDel="003F53B4">
          <w:rPr>
            <w:rFonts w:ascii="Times New Roman" w:hAnsi="Times New Roman" w:cs="Times New Roman"/>
          </w:rPr>
          <w:delText>ed</w:delText>
        </w:r>
      </w:del>
      <w:r>
        <w:rPr>
          <w:rFonts w:ascii="Times New Roman" w:hAnsi="Times New Roman" w:cs="Times New Roman"/>
        </w:rPr>
        <w:t xml:space="preserve"> the response variable (p-value=0.009, 95% CI: 0.02,0.55). The interaction between treatment and people who abused alcohol d</w:t>
      </w:r>
      <w:ins w:id="171" w:author="Meng  Lu" w:date="2014-12-10T15:58:00Z">
        <w:r w:rsidR="003F53B4">
          <w:rPr>
            <w:rFonts w:ascii="Times New Roman" w:hAnsi="Times New Roman" w:cs="Times New Roman"/>
          </w:rPr>
          <w:t>oes</w:t>
        </w:r>
      </w:ins>
      <w:del w:id="172" w:author="Meng  Lu" w:date="2014-12-10T15:58:00Z">
        <w:r w:rsidDel="003F53B4">
          <w:rPr>
            <w:rFonts w:ascii="Times New Roman" w:hAnsi="Times New Roman" w:cs="Times New Roman"/>
          </w:rPr>
          <w:delText>id</w:delText>
        </w:r>
      </w:del>
      <w:r>
        <w:rPr>
          <w:rFonts w:ascii="Times New Roman" w:hAnsi="Times New Roman" w:cs="Times New Roman"/>
        </w:rPr>
        <w:t xml:space="preserve"> not significantly affect the response variable (p-value=0.36, 95% CI: -0.65, 0.29). The interaction between treatment and people who abus</w:t>
      </w:r>
      <w:ins w:id="173" w:author="Meng  Lu" w:date="2014-12-10T15:58:00Z">
        <w:r w:rsidR="003F53B4">
          <w:rPr>
            <w:rFonts w:ascii="Times New Roman" w:hAnsi="Times New Roman" w:cs="Times New Roman"/>
          </w:rPr>
          <w:t>e</w:t>
        </w:r>
      </w:ins>
      <w:del w:id="174" w:author="Meng  Lu" w:date="2014-12-10T15:58:00Z">
        <w:r w:rsidDel="003F53B4">
          <w:rPr>
            <w:rFonts w:ascii="Times New Roman" w:hAnsi="Times New Roman" w:cs="Times New Roman"/>
          </w:rPr>
          <w:delText>ed</w:delText>
        </w:r>
      </w:del>
      <w:r>
        <w:rPr>
          <w:rFonts w:ascii="Times New Roman" w:hAnsi="Times New Roman" w:cs="Times New Roman"/>
        </w:rPr>
        <w:t xml:space="preserve"> heroin d</w:t>
      </w:r>
      <w:ins w:id="175" w:author="Meng  Lu" w:date="2014-12-10T15:58:00Z">
        <w:r w:rsidR="003F53B4">
          <w:rPr>
            <w:rFonts w:ascii="Times New Roman" w:hAnsi="Times New Roman" w:cs="Times New Roman"/>
          </w:rPr>
          <w:t xml:space="preserve">oes </w:t>
        </w:r>
      </w:ins>
      <w:del w:id="176" w:author="Meng  Lu" w:date="2014-12-10T15:58:00Z">
        <w:r w:rsidDel="003F53B4">
          <w:rPr>
            <w:rFonts w:ascii="Times New Roman" w:hAnsi="Times New Roman" w:cs="Times New Roman"/>
          </w:rPr>
          <w:delText xml:space="preserve">id </w:delText>
        </w:r>
      </w:del>
      <w:r>
        <w:rPr>
          <w:rFonts w:ascii="Times New Roman" w:hAnsi="Times New Roman" w:cs="Times New Roman"/>
        </w:rPr>
        <w:t>not significantly affect</w:t>
      </w:r>
      <w:ins w:id="177" w:author="Meng  Lu" w:date="2014-12-10T15:58:00Z">
        <w:r w:rsidR="003F53B4">
          <w:rPr>
            <w:rFonts w:ascii="Times New Roman" w:hAnsi="Times New Roman" w:cs="Times New Roman"/>
          </w:rPr>
          <w:t xml:space="preserve"> </w:t>
        </w:r>
      </w:ins>
      <w:del w:id="178" w:author="Meng  Lu" w:date="2014-12-10T15:58:00Z">
        <w:r w:rsidDel="003F53B4">
          <w:rPr>
            <w:rFonts w:ascii="Times New Roman" w:hAnsi="Times New Roman" w:cs="Times New Roman"/>
          </w:rPr>
          <w:delText xml:space="preserve">ed </w:delText>
        </w:r>
      </w:del>
      <w:r>
        <w:rPr>
          <w:rFonts w:ascii="Times New Roman" w:hAnsi="Times New Roman" w:cs="Times New Roman"/>
        </w:rPr>
        <w:t>the response variable (p-value=0.27, 95% CI: -0.43, 0.25).</w:t>
      </w:r>
    </w:p>
    <w:p w14:paraId="27487D94" w14:textId="1D36469C" w:rsidR="000C1AB3" w:rsidRDefault="00A97619" w:rsidP="005258E1">
      <w:pPr>
        <w:rPr>
          <w:rFonts w:ascii="Times New Roman" w:hAnsi="Times New Roman" w:cs="Times New Roman"/>
          <w:sz w:val="28"/>
          <w:szCs w:val="28"/>
        </w:rPr>
      </w:pPr>
      <w:r>
        <w:rPr>
          <w:rFonts w:ascii="Times New Roman" w:hAnsi="Times New Roman" w:cs="Times New Roman"/>
          <w:sz w:val="28"/>
          <w:szCs w:val="28"/>
        </w:rPr>
        <w:t>Sensitivity Analysis</w:t>
      </w:r>
    </w:p>
    <w:p w14:paraId="0CB15D56" w14:textId="368183A1" w:rsidR="00FC2818" w:rsidRDefault="000C1AB3" w:rsidP="005258E1">
      <w:pPr>
        <w:rPr>
          <w:rFonts w:ascii="Times New Roman" w:hAnsi="Times New Roman" w:cs="Times New Roman"/>
        </w:rPr>
      </w:pPr>
      <w:r>
        <w:rPr>
          <w:rFonts w:ascii="Times New Roman" w:hAnsi="Times New Roman" w:cs="Times New Roman"/>
          <w:color w:val="000000"/>
        </w:rPr>
        <w:t xml:space="preserve">     </w:t>
      </w:r>
      <w:r w:rsidR="0001673F">
        <w:rPr>
          <w:rFonts w:ascii="Times New Roman" w:hAnsi="Times New Roman" w:cs="Times New Roman"/>
          <w:color w:val="000000"/>
        </w:rPr>
        <w:t>In order to see how accurate</w:t>
      </w:r>
      <w:r w:rsidRPr="000530E7">
        <w:rPr>
          <w:rFonts w:ascii="Times New Roman" w:hAnsi="Times New Roman" w:cs="Times New Roman"/>
          <w:color w:val="000000"/>
        </w:rPr>
        <w:t xml:space="preserve"> </w:t>
      </w:r>
      <w:r w:rsidR="0001673F">
        <w:rPr>
          <w:rFonts w:ascii="Times New Roman" w:hAnsi="Times New Roman" w:cs="Times New Roman"/>
          <w:color w:val="000000"/>
        </w:rPr>
        <w:t xml:space="preserve">the </w:t>
      </w:r>
      <w:r w:rsidRPr="000530E7">
        <w:rPr>
          <w:rFonts w:ascii="Times New Roman" w:hAnsi="Times New Roman" w:cs="Times New Roman"/>
          <w:color w:val="000000"/>
        </w:rPr>
        <w:t xml:space="preserve">Poisson </w:t>
      </w:r>
      <w:r>
        <w:rPr>
          <w:rFonts w:ascii="Times New Roman" w:hAnsi="Times New Roman" w:cs="Times New Roman"/>
          <w:color w:val="000000"/>
        </w:rPr>
        <w:t>GLMM method</w:t>
      </w:r>
      <w:r w:rsidR="0001673F">
        <w:rPr>
          <w:rFonts w:ascii="Times New Roman" w:hAnsi="Times New Roman" w:cs="Times New Roman"/>
          <w:color w:val="000000"/>
        </w:rPr>
        <w:t xml:space="preserve"> </w:t>
      </w:r>
      <w:ins w:id="179" w:author="Meng  Lu" w:date="2014-12-10T15:59:00Z">
        <w:r w:rsidR="003F53B4">
          <w:rPr>
            <w:rFonts w:ascii="Times New Roman" w:hAnsi="Times New Roman" w:cs="Times New Roman"/>
            <w:color w:val="000000"/>
          </w:rPr>
          <w:t>is</w:t>
        </w:r>
      </w:ins>
      <w:del w:id="180" w:author="Meng  Lu" w:date="2014-12-10T15:59:00Z">
        <w:r w:rsidR="0001673F" w:rsidDel="003F53B4">
          <w:rPr>
            <w:rFonts w:ascii="Times New Roman" w:hAnsi="Times New Roman" w:cs="Times New Roman"/>
            <w:color w:val="000000"/>
          </w:rPr>
          <w:delText>was</w:delText>
        </w:r>
      </w:del>
      <w:r w:rsidR="0001673F">
        <w:rPr>
          <w:rFonts w:ascii="Times New Roman" w:hAnsi="Times New Roman" w:cs="Times New Roman"/>
          <w:color w:val="000000"/>
        </w:rPr>
        <w:t>,</w:t>
      </w:r>
      <w:r w:rsidRPr="000530E7">
        <w:rPr>
          <w:rFonts w:ascii="Times New Roman" w:hAnsi="Times New Roman" w:cs="Times New Roman"/>
          <w:color w:val="000000"/>
        </w:rPr>
        <w:t xml:space="preserve"> a multiple imputation (MI) sensitivit</w:t>
      </w:r>
      <w:r w:rsidR="0001673F">
        <w:rPr>
          <w:rFonts w:ascii="Times New Roman" w:hAnsi="Times New Roman" w:cs="Times New Roman"/>
          <w:color w:val="000000"/>
        </w:rPr>
        <w:t xml:space="preserve">y analysis was conducted. </w:t>
      </w:r>
      <w:r w:rsidRPr="000530E7">
        <w:rPr>
          <w:rFonts w:ascii="Times New Roman" w:hAnsi="Times New Roman" w:cs="Times New Roman"/>
          <w:color w:val="000000"/>
        </w:rPr>
        <w:t xml:space="preserve">According to </w:t>
      </w:r>
      <w:del w:id="181" w:author="Meng  Lu" w:date="2014-12-10T15:59:00Z">
        <w:r w:rsidRPr="000530E7" w:rsidDel="003F53B4">
          <w:rPr>
            <w:rFonts w:ascii="Times New Roman" w:hAnsi="Times New Roman" w:cs="Times New Roman"/>
            <w:color w:val="000000"/>
          </w:rPr>
          <w:delText>the</w:delText>
        </w:r>
        <w:r w:rsidR="00132330" w:rsidDel="003F53B4">
          <w:rPr>
            <w:rFonts w:ascii="Times New Roman" w:hAnsi="Times New Roman" w:cs="Times New Roman"/>
            <w:color w:val="000000"/>
          </w:rPr>
          <w:delText xml:space="preserve"> </w:delText>
        </w:r>
      </w:del>
      <w:r w:rsidR="00132330">
        <w:rPr>
          <w:rFonts w:ascii="Times New Roman" w:hAnsi="Times New Roman" w:cs="Times New Roman"/>
          <w:color w:val="000000"/>
        </w:rPr>
        <w:t>Table 2,</w:t>
      </w:r>
      <w:r w:rsidR="009A052E">
        <w:rPr>
          <w:rFonts w:ascii="Times New Roman" w:hAnsi="Times New Roman" w:cs="Times New Roman"/>
          <w:color w:val="000000"/>
        </w:rPr>
        <w:t xml:space="preserve"> the Poisson GLMM with</w:t>
      </w:r>
      <w:r w:rsidR="00151345">
        <w:rPr>
          <w:rFonts w:ascii="Times New Roman" w:hAnsi="Times New Roman" w:cs="Times New Roman"/>
          <w:color w:val="000000"/>
        </w:rPr>
        <w:t xml:space="preserve"> MI</w:t>
      </w:r>
      <w:r w:rsidRPr="000530E7">
        <w:rPr>
          <w:rFonts w:ascii="Times New Roman" w:hAnsi="Times New Roman" w:cs="Times New Roman"/>
          <w:color w:val="000000"/>
        </w:rPr>
        <w:t xml:space="preserve"> d</w:t>
      </w:r>
      <w:ins w:id="182" w:author="Meng  Lu" w:date="2014-12-10T15:59:00Z">
        <w:r w:rsidR="003F53B4">
          <w:rPr>
            <w:rFonts w:ascii="Times New Roman" w:hAnsi="Times New Roman" w:cs="Times New Roman"/>
            <w:color w:val="000000"/>
          </w:rPr>
          <w:t>oes</w:t>
        </w:r>
      </w:ins>
      <w:del w:id="183" w:author="Meng  Lu" w:date="2014-12-10T15:59:00Z">
        <w:r w:rsidRPr="000530E7" w:rsidDel="003F53B4">
          <w:rPr>
            <w:rFonts w:ascii="Times New Roman" w:hAnsi="Times New Roman" w:cs="Times New Roman"/>
            <w:color w:val="000000"/>
          </w:rPr>
          <w:delText>id</w:delText>
        </w:r>
      </w:del>
      <w:r w:rsidRPr="000530E7">
        <w:rPr>
          <w:rFonts w:ascii="Times New Roman" w:hAnsi="Times New Roman" w:cs="Times New Roman"/>
          <w:color w:val="000000"/>
        </w:rPr>
        <w:t xml:space="preserve"> not have very similar estimates for the effect of the treatment. </w:t>
      </w:r>
      <w:r>
        <w:rPr>
          <w:rFonts w:ascii="Times New Roman" w:hAnsi="Times New Roman" w:cs="Times New Roman"/>
          <w:color w:val="000000"/>
        </w:rPr>
        <w:t>It seem</w:t>
      </w:r>
      <w:ins w:id="184" w:author="Meng  Lu" w:date="2014-12-10T15:59:00Z">
        <w:r w:rsidR="003F53B4">
          <w:rPr>
            <w:rFonts w:ascii="Times New Roman" w:hAnsi="Times New Roman" w:cs="Times New Roman"/>
            <w:color w:val="000000"/>
          </w:rPr>
          <w:t>s</w:t>
        </w:r>
      </w:ins>
      <w:del w:id="185" w:author="Meng  Lu" w:date="2014-12-10T15:59:00Z">
        <w:r w:rsidDel="003F53B4">
          <w:rPr>
            <w:rFonts w:ascii="Times New Roman" w:hAnsi="Times New Roman" w:cs="Times New Roman"/>
            <w:color w:val="000000"/>
          </w:rPr>
          <w:delText>ed</w:delText>
        </w:r>
      </w:del>
      <w:r w:rsidRPr="000530E7">
        <w:rPr>
          <w:rFonts w:ascii="Times New Roman" w:hAnsi="Times New Roman" w:cs="Times New Roman"/>
          <w:color w:val="000000"/>
        </w:rPr>
        <w:t xml:space="preserve"> that</w:t>
      </w:r>
      <w:r w:rsidR="008F2838">
        <w:rPr>
          <w:rFonts w:ascii="Times New Roman" w:hAnsi="Times New Roman" w:cs="Times New Roman"/>
          <w:color w:val="000000"/>
        </w:rPr>
        <w:t xml:space="preserve"> </w:t>
      </w:r>
      <w:r w:rsidR="000C0E4B">
        <w:rPr>
          <w:rFonts w:ascii="Times New Roman" w:hAnsi="Times New Roman" w:cs="Times New Roman"/>
          <w:color w:val="000000"/>
        </w:rPr>
        <w:t>these three models</w:t>
      </w:r>
      <w:r w:rsidR="008F2838">
        <w:rPr>
          <w:rFonts w:ascii="Times New Roman" w:hAnsi="Times New Roman" w:cs="Times New Roman"/>
          <w:color w:val="000000"/>
        </w:rPr>
        <w:t xml:space="preserve"> ha</w:t>
      </w:r>
      <w:ins w:id="186" w:author="Meng  Lu" w:date="2014-12-10T16:00:00Z">
        <w:r w:rsidR="003F53B4">
          <w:rPr>
            <w:rFonts w:ascii="Times New Roman" w:hAnsi="Times New Roman" w:cs="Times New Roman"/>
            <w:color w:val="000000"/>
          </w:rPr>
          <w:t>ve</w:t>
        </w:r>
      </w:ins>
      <w:del w:id="187" w:author="Meng  Lu" w:date="2014-12-10T15:59:00Z">
        <w:r w:rsidR="008F2838" w:rsidDel="003F53B4">
          <w:rPr>
            <w:rFonts w:ascii="Times New Roman" w:hAnsi="Times New Roman" w:cs="Times New Roman"/>
            <w:color w:val="000000"/>
          </w:rPr>
          <w:delText>d</w:delText>
        </w:r>
      </w:del>
      <w:r w:rsidRPr="000530E7">
        <w:rPr>
          <w:rFonts w:ascii="Times New Roman" w:hAnsi="Times New Roman" w:cs="Times New Roman"/>
          <w:color w:val="000000"/>
        </w:rPr>
        <w:t xml:space="preserve"> the sa</w:t>
      </w:r>
      <w:r w:rsidR="00DF3FBF">
        <w:rPr>
          <w:rFonts w:ascii="Times New Roman" w:hAnsi="Times New Roman" w:cs="Times New Roman"/>
          <w:color w:val="000000"/>
        </w:rPr>
        <w:t xml:space="preserve">me results </w:t>
      </w:r>
      <w:r w:rsidR="000C0E4B">
        <w:rPr>
          <w:rFonts w:ascii="Times New Roman" w:hAnsi="Times New Roman" w:cs="Times New Roman"/>
          <w:color w:val="000000"/>
        </w:rPr>
        <w:t xml:space="preserve">in each of the time points </w:t>
      </w:r>
      <w:r w:rsidR="00DF3FBF">
        <w:rPr>
          <w:rFonts w:ascii="Times New Roman" w:hAnsi="Times New Roman" w:cs="Times New Roman"/>
          <w:color w:val="000000"/>
        </w:rPr>
        <w:t>even though they ha</w:t>
      </w:r>
      <w:ins w:id="188" w:author="Meng  Lu" w:date="2014-12-10T16:00:00Z">
        <w:r w:rsidR="003F53B4">
          <w:rPr>
            <w:rFonts w:ascii="Times New Roman" w:hAnsi="Times New Roman" w:cs="Times New Roman"/>
            <w:color w:val="000000"/>
          </w:rPr>
          <w:t>ve</w:t>
        </w:r>
      </w:ins>
      <w:del w:id="189" w:author="Meng  Lu" w:date="2014-12-10T16:00:00Z">
        <w:r w:rsidR="00DF3FBF" w:rsidDel="003F53B4">
          <w:rPr>
            <w:rFonts w:ascii="Times New Roman" w:hAnsi="Times New Roman" w:cs="Times New Roman"/>
            <w:color w:val="000000"/>
          </w:rPr>
          <w:delText>d</w:delText>
        </w:r>
      </w:del>
      <w:r w:rsidRPr="000530E7">
        <w:rPr>
          <w:rFonts w:ascii="Times New Roman" w:hAnsi="Times New Roman" w:cs="Times New Roman"/>
          <w:color w:val="000000"/>
        </w:rPr>
        <w:t xml:space="preserve"> dif</w:t>
      </w:r>
      <w:r w:rsidR="00FC60B0">
        <w:rPr>
          <w:rFonts w:ascii="Times New Roman" w:hAnsi="Times New Roman" w:cs="Times New Roman"/>
          <w:color w:val="000000"/>
        </w:rPr>
        <w:t>ferent predictor variables. T</w:t>
      </w:r>
      <w:r w:rsidR="00DF3FBF">
        <w:rPr>
          <w:rFonts w:ascii="Times New Roman" w:hAnsi="Times New Roman" w:cs="Times New Roman"/>
          <w:color w:val="000000"/>
        </w:rPr>
        <w:t xml:space="preserve">hese results </w:t>
      </w:r>
      <w:ins w:id="190" w:author="Meng  Lu" w:date="2014-12-10T16:00:00Z">
        <w:r w:rsidR="003F53B4">
          <w:rPr>
            <w:rFonts w:ascii="Times New Roman" w:hAnsi="Times New Roman" w:cs="Times New Roman"/>
            <w:color w:val="000000"/>
          </w:rPr>
          <w:t>are</w:t>
        </w:r>
      </w:ins>
      <w:del w:id="191" w:author="Meng  Lu" w:date="2014-12-10T16:00:00Z">
        <w:r w:rsidR="00DF3FBF" w:rsidDel="003F53B4">
          <w:rPr>
            <w:rFonts w:ascii="Times New Roman" w:hAnsi="Times New Roman" w:cs="Times New Roman"/>
            <w:color w:val="000000"/>
          </w:rPr>
          <w:delText>were</w:delText>
        </w:r>
      </w:del>
      <w:r w:rsidRPr="000530E7">
        <w:rPr>
          <w:rFonts w:ascii="Times New Roman" w:hAnsi="Times New Roman" w:cs="Times New Roman"/>
          <w:color w:val="000000"/>
        </w:rPr>
        <w:t xml:space="preserve"> differ</w:t>
      </w:r>
      <w:r w:rsidR="003241CE">
        <w:rPr>
          <w:rFonts w:ascii="Times New Roman" w:hAnsi="Times New Roman" w:cs="Times New Roman"/>
          <w:color w:val="000000"/>
        </w:rPr>
        <w:t>ent from the Poisson GLMM without</w:t>
      </w:r>
      <w:r w:rsidR="009B1861">
        <w:rPr>
          <w:rFonts w:ascii="Times New Roman" w:hAnsi="Times New Roman" w:cs="Times New Roman"/>
          <w:color w:val="000000"/>
        </w:rPr>
        <w:t xml:space="preserve"> MI</w:t>
      </w:r>
      <w:r w:rsidRPr="000530E7">
        <w:rPr>
          <w:rFonts w:ascii="Times New Roman" w:hAnsi="Times New Roman" w:cs="Times New Roman"/>
          <w:color w:val="000000"/>
        </w:rPr>
        <w:t>.</w:t>
      </w:r>
      <w:r w:rsidR="006715A9">
        <w:rPr>
          <w:rFonts w:ascii="Times New Roman" w:hAnsi="Times New Roman" w:cs="Times New Roman"/>
          <w:color w:val="000000"/>
        </w:rPr>
        <w:t xml:space="preserve"> The treatment group </w:t>
      </w:r>
      <w:ins w:id="192" w:author="Meng  Lu" w:date="2014-12-10T16:00:00Z">
        <w:r w:rsidR="003F53B4">
          <w:rPr>
            <w:rFonts w:ascii="Times New Roman" w:hAnsi="Times New Roman" w:cs="Times New Roman"/>
            <w:color w:val="000000"/>
          </w:rPr>
          <w:t>is</w:t>
        </w:r>
      </w:ins>
      <w:del w:id="193" w:author="Meng  Lu" w:date="2014-12-10T16:00:00Z">
        <w:r w:rsidR="006715A9" w:rsidDel="003F53B4">
          <w:rPr>
            <w:rFonts w:ascii="Times New Roman" w:hAnsi="Times New Roman" w:cs="Times New Roman"/>
            <w:color w:val="000000"/>
          </w:rPr>
          <w:delText>was</w:delText>
        </w:r>
      </w:del>
      <w:r w:rsidR="00D76FEB">
        <w:rPr>
          <w:rFonts w:ascii="Times New Roman" w:hAnsi="Times New Roman" w:cs="Times New Roman"/>
          <w:color w:val="000000"/>
        </w:rPr>
        <w:t xml:space="preserve"> different from the control group at time point 1(95% CI: 1.18,1.74)</w:t>
      </w:r>
      <w:r w:rsidR="0007275C">
        <w:rPr>
          <w:rFonts w:ascii="Times New Roman" w:hAnsi="Times New Roman" w:cs="Times New Roman"/>
          <w:color w:val="000000"/>
        </w:rPr>
        <w:t xml:space="preserve"> in the model 1. For the model 2, </w:t>
      </w:r>
      <w:r w:rsidR="00682B0B" w:rsidRPr="000530E7">
        <w:rPr>
          <w:rFonts w:ascii="Times New Roman" w:hAnsi="Times New Roman" w:cs="Times New Roman"/>
        </w:rPr>
        <w:t xml:space="preserve">the number of </w:t>
      </w:r>
      <w:r w:rsidR="006F7B8F">
        <w:rPr>
          <w:rFonts w:ascii="Times New Roman" w:hAnsi="Times New Roman" w:cs="Times New Roman"/>
        </w:rPr>
        <w:t xml:space="preserve">times </w:t>
      </w:r>
      <w:r w:rsidR="00682B0B" w:rsidRPr="000530E7">
        <w:rPr>
          <w:rFonts w:ascii="Times New Roman" w:hAnsi="Times New Roman" w:cs="Times New Roman"/>
        </w:rPr>
        <w:t xml:space="preserve">people who had </w:t>
      </w:r>
      <w:ins w:id="194" w:author="Meng  Lu" w:date="2014-12-10T16:00:00Z">
        <w:r w:rsidR="003F53B4">
          <w:rPr>
            <w:rFonts w:ascii="Times New Roman" w:hAnsi="Times New Roman" w:cs="Times New Roman"/>
          </w:rPr>
          <w:t>homeless experience</w:t>
        </w:r>
      </w:ins>
      <w:del w:id="195" w:author="Meng  Lu" w:date="2014-12-10T16:00:00Z">
        <w:r w:rsidR="00682B0B" w:rsidRPr="000530E7" w:rsidDel="003F53B4">
          <w:rPr>
            <w:rFonts w:ascii="Times New Roman" w:hAnsi="Times New Roman" w:cs="Times New Roman"/>
          </w:rPr>
          <w:delText>1 or more nights on the street</w:delText>
        </w:r>
      </w:del>
      <w:r w:rsidR="00682B0B" w:rsidRPr="000530E7">
        <w:rPr>
          <w:rFonts w:ascii="Times New Roman" w:hAnsi="Times New Roman" w:cs="Times New Roman"/>
        </w:rPr>
        <w:t xml:space="preserve"> in the treatment group </w:t>
      </w:r>
      <w:del w:id="196" w:author="Meng  Lu" w:date="2014-12-10T16:02:00Z">
        <w:r w:rsidR="00682B0B" w:rsidDel="003F53B4">
          <w:rPr>
            <w:rFonts w:ascii="Times New Roman" w:hAnsi="Times New Roman" w:cs="Times New Roman"/>
          </w:rPr>
          <w:delText>entered a detox program was</w:delText>
        </w:r>
      </w:del>
      <w:ins w:id="197" w:author="Meng  Lu" w:date="2014-12-10T16:02:00Z">
        <w:r w:rsidR="003F53B4">
          <w:rPr>
            <w:rFonts w:ascii="Times New Roman" w:hAnsi="Times New Roman" w:cs="Times New Roman"/>
          </w:rPr>
          <w:t>is</w:t>
        </w:r>
      </w:ins>
      <w:r w:rsidR="00682B0B">
        <w:rPr>
          <w:rFonts w:ascii="Times New Roman" w:hAnsi="Times New Roman" w:cs="Times New Roman"/>
        </w:rPr>
        <w:t xml:space="preserve"> 1.15</w:t>
      </w:r>
      <w:r w:rsidR="00682B0B" w:rsidRPr="000530E7">
        <w:rPr>
          <w:rFonts w:ascii="Times New Roman" w:hAnsi="Times New Roman" w:cs="Times New Roman"/>
        </w:rPr>
        <w:t xml:space="preserve"> times </w:t>
      </w:r>
      <w:r w:rsidR="00FB0A2D">
        <w:rPr>
          <w:rFonts w:ascii="Times New Roman" w:hAnsi="Times New Roman" w:cs="Times New Roman"/>
        </w:rPr>
        <w:t xml:space="preserve">more </w:t>
      </w:r>
      <w:ins w:id="198" w:author="Meng  Lu" w:date="2014-12-10T16:01:00Z">
        <w:r w:rsidR="003F53B4">
          <w:rPr>
            <w:rFonts w:ascii="Times New Roman" w:hAnsi="Times New Roman" w:cs="Times New Roman"/>
          </w:rPr>
          <w:t xml:space="preserve">likely </w:t>
        </w:r>
      </w:ins>
      <w:r w:rsidR="00682B0B" w:rsidRPr="000530E7">
        <w:rPr>
          <w:rFonts w:ascii="Times New Roman" w:hAnsi="Times New Roman" w:cs="Times New Roman"/>
        </w:rPr>
        <w:t xml:space="preserve">than people who had 1 or more nights on the street in the control group </w:t>
      </w:r>
      <w:ins w:id="199" w:author="Meng  Lu" w:date="2014-12-10T16:01:00Z">
        <w:r w:rsidR="003F53B4">
          <w:rPr>
            <w:rFonts w:ascii="Times New Roman" w:hAnsi="Times New Roman" w:cs="Times New Roman"/>
          </w:rPr>
          <w:t xml:space="preserve">to enter a detox program </w:t>
        </w:r>
      </w:ins>
      <w:r w:rsidR="00682B0B">
        <w:rPr>
          <w:rFonts w:ascii="Times New Roman" w:hAnsi="Times New Roman" w:cs="Times New Roman"/>
        </w:rPr>
        <w:t>(95% CI: 1.01, 1.23)</w:t>
      </w:r>
      <w:r w:rsidR="00682B0B" w:rsidRPr="000530E7">
        <w:rPr>
          <w:rFonts w:ascii="Times New Roman" w:hAnsi="Times New Roman" w:cs="Times New Roman"/>
        </w:rPr>
        <w:t>.</w:t>
      </w:r>
      <w:r w:rsidR="00834A71">
        <w:rPr>
          <w:rFonts w:ascii="Times New Roman" w:hAnsi="Times New Roman" w:cs="Times New Roman"/>
        </w:rPr>
        <w:t xml:space="preserve"> For the model 3, </w:t>
      </w:r>
      <w:r w:rsidR="00157E6D">
        <w:rPr>
          <w:rFonts w:ascii="Times New Roman" w:hAnsi="Times New Roman" w:cs="Times New Roman"/>
        </w:rPr>
        <w:t xml:space="preserve">there </w:t>
      </w:r>
      <w:ins w:id="200" w:author="Meng  Lu" w:date="2014-12-10T16:02:00Z">
        <w:r w:rsidR="003F53B4">
          <w:rPr>
            <w:rFonts w:ascii="Times New Roman" w:hAnsi="Times New Roman" w:cs="Times New Roman"/>
          </w:rPr>
          <w:t>are</w:t>
        </w:r>
      </w:ins>
      <w:del w:id="201" w:author="Meng  Lu" w:date="2014-12-10T16:02:00Z">
        <w:r w:rsidR="00157E6D" w:rsidDel="003F53B4">
          <w:rPr>
            <w:rFonts w:ascii="Times New Roman" w:hAnsi="Times New Roman" w:cs="Times New Roman"/>
          </w:rPr>
          <w:delText>were</w:delText>
        </w:r>
      </w:del>
      <w:r w:rsidR="00157E6D">
        <w:rPr>
          <w:rFonts w:ascii="Times New Roman" w:hAnsi="Times New Roman" w:cs="Times New Roman"/>
        </w:rPr>
        <w:t xml:space="preserve"> </w:t>
      </w:r>
      <w:r w:rsidR="00FB0A2D">
        <w:rPr>
          <w:rFonts w:ascii="Times New Roman" w:hAnsi="Times New Roman" w:cs="Times New Roman"/>
        </w:rPr>
        <w:t>significant difference</w:t>
      </w:r>
      <w:ins w:id="202" w:author="Meng  Lu" w:date="2014-12-10T16:02:00Z">
        <w:r w:rsidR="003F53B4">
          <w:rPr>
            <w:rFonts w:ascii="Times New Roman" w:hAnsi="Times New Roman" w:cs="Times New Roman"/>
          </w:rPr>
          <w:t>s</w:t>
        </w:r>
      </w:ins>
      <w:r w:rsidR="00157E6D">
        <w:rPr>
          <w:rFonts w:ascii="Times New Roman" w:hAnsi="Times New Roman" w:cs="Times New Roman"/>
        </w:rPr>
        <w:t xml:space="preserve"> between treatment group and control group when people abused cocaine</w:t>
      </w:r>
      <w:r w:rsidR="003D516B">
        <w:rPr>
          <w:rFonts w:ascii="Times New Roman" w:hAnsi="Times New Roman" w:cs="Times New Roman"/>
        </w:rPr>
        <w:t xml:space="preserve"> (95% CI: 1.01,1.31)</w:t>
      </w:r>
      <w:r w:rsidR="001812E6">
        <w:rPr>
          <w:rFonts w:ascii="Times New Roman" w:hAnsi="Times New Roman" w:cs="Times New Roman"/>
        </w:rPr>
        <w:t>.</w:t>
      </w:r>
    </w:p>
    <w:p w14:paraId="3898FB23" w14:textId="77777777" w:rsidR="005D465E" w:rsidRDefault="005D465E" w:rsidP="003745BC">
      <w:pPr>
        <w:rPr>
          <w:rFonts w:ascii="Times New Roman" w:hAnsi="Times New Roman" w:cs="Times New Roman"/>
        </w:rPr>
      </w:pPr>
    </w:p>
    <w:p w14:paraId="5BECF392" w14:textId="2A5C78F4" w:rsidR="003745BC" w:rsidRDefault="005D465E" w:rsidP="003745BC">
      <w:pPr>
        <w:rPr>
          <w:rFonts w:ascii="Times New Roman" w:hAnsi="Times New Roman" w:cs="Times New Roman"/>
          <w:sz w:val="28"/>
          <w:szCs w:val="28"/>
        </w:rPr>
      </w:pPr>
      <w:r>
        <w:rPr>
          <w:rFonts w:ascii="Times New Roman" w:hAnsi="Times New Roman" w:cs="Times New Roman"/>
          <w:sz w:val="28"/>
          <w:szCs w:val="28"/>
        </w:rPr>
        <w:t>Table 2</w:t>
      </w:r>
      <w:r w:rsidR="003745BC" w:rsidRPr="0000329D">
        <w:rPr>
          <w:rFonts w:ascii="Times New Roman" w:hAnsi="Times New Roman" w:cs="Times New Roman"/>
          <w:sz w:val="28"/>
          <w:szCs w:val="28"/>
        </w:rPr>
        <w:t>. Relative Rate between treatment group and control group</w:t>
      </w:r>
    </w:p>
    <w:p w14:paraId="2C490C12" w14:textId="77777777" w:rsidR="003745BC" w:rsidRPr="0000329D" w:rsidRDefault="003745BC" w:rsidP="003745BC">
      <w:pPr>
        <w:rPr>
          <w:rFonts w:ascii="Times New Roman" w:hAnsi="Times New Roman" w:cs="Times New Roman"/>
          <w:sz w:val="28"/>
          <w:szCs w:val="28"/>
        </w:rPr>
      </w:pPr>
    </w:p>
    <w:tbl>
      <w:tblPr>
        <w:tblStyle w:val="TableGrid"/>
        <w:tblW w:w="11409" w:type="dxa"/>
        <w:jc w:val="center"/>
        <w:tblLook w:val="04A0" w:firstRow="1" w:lastRow="0" w:firstColumn="1" w:lastColumn="0" w:noHBand="0" w:noVBand="1"/>
      </w:tblPr>
      <w:tblGrid>
        <w:gridCol w:w="761"/>
        <w:gridCol w:w="572"/>
        <w:gridCol w:w="1276"/>
        <w:gridCol w:w="1100"/>
        <w:gridCol w:w="1100"/>
        <w:gridCol w:w="1100"/>
        <w:gridCol w:w="1276"/>
        <w:gridCol w:w="1100"/>
        <w:gridCol w:w="1276"/>
        <w:gridCol w:w="1100"/>
        <w:gridCol w:w="1100"/>
      </w:tblGrid>
      <w:tr w:rsidR="003745BC" w:rsidRPr="00B30CA6" w14:paraId="62D164AA" w14:textId="77777777" w:rsidTr="00BB2568">
        <w:trPr>
          <w:jc w:val="center"/>
        </w:trPr>
        <w:tc>
          <w:tcPr>
            <w:tcW w:w="11409" w:type="dxa"/>
            <w:gridSpan w:val="11"/>
            <w:vAlign w:val="center"/>
          </w:tcPr>
          <w:p w14:paraId="0960D4D3" w14:textId="77777777" w:rsidR="003745BC" w:rsidRPr="000071DD" w:rsidRDefault="003745BC" w:rsidP="003745BC">
            <w:pPr>
              <w:jc w:val="center"/>
              <w:rPr>
                <w:rFonts w:ascii="Times New Roman" w:hAnsi="Times New Roman" w:cs="Times New Roman"/>
                <w:b/>
                <w:sz w:val="28"/>
                <w:szCs w:val="28"/>
              </w:rPr>
            </w:pPr>
            <w:r w:rsidRPr="000071DD">
              <w:rPr>
                <w:rFonts w:ascii="Times New Roman" w:hAnsi="Times New Roman" w:cs="Times New Roman"/>
                <w:b/>
                <w:sz w:val="28"/>
                <w:szCs w:val="28"/>
              </w:rPr>
              <w:t>Unadjusted Model without Multiple Imputation</w:t>
            </w:r>
          </w:p>
        </w:tc>
      </w:tr>
      <w:tr w:rsidR="003745BC" w:rsidRPr="00B30CA6" w14:paraId="0C2D939D" w14:textId="77777777" w:rsidTr="00BB2568">
        <w:trPr>
          <w:jc w:val="center"/>
        </w:trPr>
        <w:tc>
          <w:tcPr>
            <w:tcW w:w="761" w:type="dxa"/>
            <w:vAlign w:val="center"/>
          </w:tcPr>
          <w:p w14:paraId="160FA893" w14:textId="77777777" w:rsidR="003745BC" w:rsidRPr="006659DC" w:rsidRDefault="003745BC" w:rsidP="003745BC">
            <w:pPr>
              <w:jc w:val="center"/>
              <w:rPr>
                <w:rFonts w:ascii="Times New Roman" w:hAnsi="Times New Roman" w:cs="Times New Roman"/>
                <w:sz w:val="20"/>
                <w:szCs w:val="20"/>
              </w:rPr>
            </w:pPr>
          </w:p>
        </w:tc>
        <w:tc>
          <w:tcPr>
            <w:tcW w:w="572" w:type="dxa"/>
            <w:vMerge w:val="restart"/>
            <w:vAlign w:val="center"/>
          </w:tcPr>
          <w:p w14:paraId="71C2C892" w14:textId="77777777" w:rsidR="003745BC" w:rsidRDefault="003745BC" w:rsidP="003745BC">
            <w:pPr>
              <w:jc w:val="center"/>
              <w:rPr>
                <w:rFonts w:ascii="Times New Roman" w:hAnsi="Times New Roman" w:cs="Times New Roman"/>
                <w:b/>
                <w:sz w:val="20"/>
                <w:szCs w:val="20"/>
              </w:rPr>
            </w:pPr>
            <w:r w:rsidRPr="006659DC">
              <w:rPr>
                <w:rFonts w:ascii="Times New Roman" w:hAnsi="Times New Roman" w:cs="Times New Roman"/>
                <w:b/>
                <w:sz w:val="20"/>
                <w:szCs w:val="20"/>
              </w:rPr>
              <w:t>RR</w:t>
            </w:r>
          </w:p>
          <w:p w14:paraId="58957995" w14:textId="77777777" w:rsidR="003745BC" w:rsidRPr="006659DC" w:rsidRDefault="003745BC" w:rsidP="003745BC">
            <w:pPr>
              <w:jc w:val="center"/>
              <w:rPr>
                <w:rFonts w:ascii="Times New Roman" w:hAnsi="Times New Roman" w:cs="Times New Roman"/>
                <w:b/>
                <w:sz w:val="20"/>
                <w:szCs w:val="20"/>
              </w:rPr>
            </w:pPr>
            <w:r>
              <w:rPr>
                <w:rFonts w:ascii="Times New Roman" w:hAnsi="Times New Roman" w:cs="Times New Roman"/>
                <w:b/>
                <w:sz w:val="20"/>
                <w:szCs w:val="20"/>
              </w:rPr>
              <w:t>(CI)</w:t>
            </w:r>
          </w:p>
        </w:tc>
        <w:tc>
          <w:tcPr>
            <w:tcW w:w="4576" w:type="dxa"/>
            <w:gridSpan w:val="4"/>
            <w:vAlign w:val="center"/>
          </w:tcPr>
          <w:p w14:paraId="79661C5F"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Time Points</w:t>
            </w:r>
          </w:p>
        </w:tc>
        <w:tc>
          <w:tcPr>
            <w:tcW w:w="1146" w:type="dxa"/>
            <w:vMerge w:val="restart"/>
            <w:vAlign w:val="center"/>
          </w:tcPr>
          <w:p w14:paraId="5D5B6125"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Homeless</w:t>
            </w:r>
          </w:p>
          <w:p w14:paraId="15AAB35E"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(Yes)</w:t>
            </w:r>
          </w:p>
        </w:tc>
        <w:tc>
          <w:tcPr>
            <w:tcW w:w="1054" w:type="dxa"/>
            <w:vMerge w:val="restart"/>
          </w:tcPr>
          <w:p w14:paraId="50AFD857"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Homeless</w:t>
            </w:r>
          </w:p>
          <w:p w14:paraId="050B6E7B"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(No)</w:t>
            </w:r>
          </w:p>
        </w:tc>
        <w:tc>
          <w:tcPr>
            <w:tcW w:w="3300" w:type="dxa"/>
            <w:gridSpan w:val="3"/>
          </w:tcPr>
          <w:p w14:paraId="229A153D"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Substance</w:t>
            </w:r>
          </w:p>
        </w:tc>
      </w:tr>
      <w:tr w:rsidR="003745BC" w:rsidRPr="00B30CA6" w14:paraId="7963679E" w14:textId="77777777" w:rsidTr="00BB2568">
        <w:trPr>
          <w:jc w:val="center"/>
        </w:trPr>
        <w:tc>
          <w:tcPr>
            <w:tcW w:w="761" w:type="dxa"/>
            <w:vAlign w:val="center"/>
          </w:tcPr>
          <w:p w14:paraId="4B84A854" w14:textId="77777777" w:rsidR="003745BC" w:rsidRPr="006659DC" w:rsidRDefault="003745BC" w:rsidP="003745BC">
            <w:pPr>
              <w:jc w:val="center"/>
              <w:rPr>
                <w:rFonts w:ascii="Times New Roman" w:hAnsi="Times New Roman" w:cs="Times New Roman"/>
                <w:sz w:val="20"/>
                <w:szCs w:val="20"/>
              </w:rPr>
            </w:pPr>
          </w:p>
        </w:tc>
        <w:tc>
          <w:tcPr>
            <w:tcW w:w="572" w:type="dxa"/>
            <w:vMerge/>
            <w:vAlign w:val="center"/>
          </w:tcPr>
          <w:p w14:paraId="3B3A847E" w14:textId="77777777" w:rsidR="003745BC" w:rsidRPr="006659DC" w:rsidRDefault="003745BC" w:rsidP="003745BC">
            <w:pPr>
              <w:jc w:val="center"/>
              <w:rPr>
                <w:rFonts w:ascii="Times New Roman" w:hAnsi="Times New Roman" w:cs="Times New Roman"/>
                <w:b/>
                <w:sz w:val="20"/>
                <w:szCs w:val="20"/>
              </w:rPr>
            </w:pPr>
          </w:p>
        </w:tc>
        <w:tc>
          <w:tcPr>
            <w:tcW w:w="1276" w:type="dxa"/>
            <w:vAlign w:val="center"/>
          </w:tcPr>
          <w:p w14:paraId="4EF9B7C7"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 xml:space="preserve">1 </w:t>
            </w:r>
          </w:p>
        </w:tc>
        <w:tc>
          <w:tcPr>
            <w:tcW w:w="1100" w:type="dxa"/>
            <w:vAlign w:val="center"/>
          </w:tcPr>
          <w:p w14:paraId="5D0C3D9C"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2</w:t>
            </w:r>
          </w:p>
        </w:tc>
        <w:tc>
          <w:tcPr>
            <w:tcW w:w="1100" w:type="dxa"/>
            <w:vAlign w:val="center"/>
          </w:tcPr>
          <w:p w14:paraId="39A46E3A"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 xml:space="preserve">3 </w:t>
            </w:r>
          </w:p>
        </w:tc>
        <w:tc>
          <w:tcPr>
            <w:tcW w:w="1100" w:type="dxa"/>
            <w:vAlign w:val="center"/>
          </w:tcPr>
          <w:p w14:paraId="742577C4"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4</w:t>
            </w:r>
          </w:p>
        </w:tc>
        <w:tc>
          <w:tcPr>
            <w:tcW w:w="1146" w:type="dxa"/>
            <w:vMerge/>
            <w:vAlign w:val="center"/>
          </w:tcPr>
          <w:p w14:paraId="5C708C18" w14:textId="77777777" w:rsidR="003745BC" w:rsidRPr="00B766B7" w:rsidRDefault="003745BC" w:rsidP="003745BC">
            <w:pPr>
              <w:jc w:val="center"/>
              <w:rPr>
                <w:rFonts w:ascii="Times New Roman" w:hAnsi="Times New Roman" w:cs="Times New Roman"/>
                <w:b/>
                <w:sz w:val="20"/>
                <w:szCs w:val="20"/>
              </w:rPr>
            </w:pPr>
          </w:p>
        </w:tc>
        <w:tc>
          <w:tcPr>
            <w:tcW w:w="1054" w:type="dxa"/>
            <w:vMerge/>
          </w:tcPr>
          <w:p w14:paraId="64BB5227" w14:textId="77777777" w:rsidR="003745BC" w:rsidRPr="00B766B7" w:rsidRDefault="003745BC" w:rsidP="003745BC">
            <w:pPr>
              <w:jc w:val="center"/>
              <w:rPr>
                <w:rFonts w:ascii="Times New Roman" w:hAnsi="Times New Roman" w:cs="Times New Roman"/>
                <w:b/>
                <w:sz w:val="20"/>
                <w:szCs w:val="20"/>
              </w:rPr>
            </w:pPr>
          </w:p>
        </w:tc>
        <w:tc>
          <w:tcPr>
            <w:tcW w:w="1100" w:type="dxa"/>
          </w:tcPr>
          <w:p w14:paraId="014B8F6B"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Cocaine</w:t>
            </w:r>
          </w:p>
        </w:tc>
        <w:tc>
          <w:tcPr>
            <w:tcW w:w="1100" w:type="dxa"/>
            <w:vAlign w:val="center"/>
          </w:tcPr>
          <w:p w14:paraId="4AC9A8E7"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 xml:space="preserve">Alcohol </w:t>
            </w:r>
          </w:p>
        </w:tc>
        <w:tc>
          <w:tcPr>
            <w:tcW w:w="1100" w:type="dxa"/>
            <w:vAlign w:val="center"/>
          </w:tcPr>
          <w:p w14:paraId="35618621"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Heroin</w:t>
            </w:r>
          </w:p>
        </w:tc>
      </w:tr>
      <w:tr w:rsidR="003745BC" w:rsidRPr="00B30CA6" w14:paraId="35425CEF" w14:textId="77777777" w:rsidTr="00BB2568">
        <w:trPr>
          <w:jc w:val="center"/>
        </w:trPr>
        <w:tc>
          <w:tcPr>
            <w:tcW w:w="761" w:type="dxa"/>
            <w:vAlign w:val="center"/>
          </w:tcPr>
          <w:p w14:paraId="758B0B1C"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Model 1</w:t>
            </w:r>
          </w:p>
        </w:tc>
        <w:tc>
          <w:tcPr>
            <w:tcW w:w="572" w:type="dxa"/>
            <w:vMerge/>
            <w:vAlign w:val="center"/>
          </w:tcPr>
          <w:p w14:paraId="723634F8" w14:textId="77777777" w:rsidR="003745BC" w:rsidRPr="006659DC" w:rsidRDefault="003745BC" w:rsidP="003745BC">
            <w:pPr>
              <w:jc w:val="center"/>
              <w:rPr>
                <w:rFonts w:ascii="Times New Roman" w:hAnsi="Times New Roman" w:cs="Times New Roman"/>
                <w:b/>
                <w:sz w:val="20"/>
                <w:szCs w:val="20"/>
              </w:rPr>
            </w:pPr>
          </w:p>
        </w:tc>
        <w:tc>
          <w:tcPr>
            <w:tcW w:w="1276" w:type="dxa"/>
            <w:vAlign w:val="center"/>
          </w:tcPr>
          <w:p w14:paraId="249AFB6B" w14:textId="77777777" w:rsidR="003745B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0.88</w:t>
            </w:r>
          </w:p>
          <w:p w14:paraId="68ABEBF2" w14:textId="77777777" w:rsidR="003745BC" w:rsidRPr="006659D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(0.84,1.19)</w:t>
            </w:r>
          </w:p>
        </w:tc>
        <w:tc>
          <w:tcPr>
            <w:tcW w:w="1100" w:type="dxa"/>
            <w:vAlign w:val="center"/>
          </w:tcPr>
          <w:p w14:paraId="268785F9" w14:textId="77777777" w:rsidR="003745B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0.78</w:t>
            </w:r>
          </w:p>
          <w:p w14:paraId="382B59E1" w14:textId="77777777" w:rsidR="003745BC" w:rsidRPr="006659D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(0.75,1.10)</w:t>
            </w:r>
          </w:p>
        </w:tc>
        <w:tc>
          <w:tcPr>
            <w:tcW w:w="1100" w:type="dxa"/>
            <w:vAlign w:val="center"/>
          </w:tcPr>
          <w:p w14:paraId="7223DDF5" w14:textId="77777777" w:rsidR="003745B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0.86</w:t>
            </w:r>
          </w:p>
          <w:p w14:paraId="6506FC4F" w14:textId="77777777" w:rsidR="003745BC" w:rsidRPr="006659D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(0.79,1.19)</w:t>
            </w:r>
          </w:p>
        </w:tc>
        <w:tc>
          <w:tcPr>
            <w:tcW w:w="1100" w:type="dxa"/>
            <w:vAlign w:val="center"/>
          </w:tcPr>
          <w:p w14:paraId="580A49B9" w14:textId="77777777" w:rsidR="003745BC" w:rsidRPr="00BC3478" w:rsidRDefault="003745BC" w:rsidP="003745BC">
            <w:pPr>
              <w:jc w:val="center"/>
              <w:rPr>
                <w:rFonts w:ascii="Times New Roman" w:hAnsi="Times New Roman" w:cs="Times New Roman"/>
                <w:sz w:val="20"/>
                <w:szCs w:val="20"/>
              </w:rPr>
            </w:pPr>
            <w:r w:rsidRPr="00BC3478">
              <w:rPr>
                <w:rFonts w:ascii="Times New Roman" w:hAnsi="Times New Roman" w:cs="Times New Roman"/>
                <w:sz w:val="20"/>
                <w:szCs w:val="20"/>
              </w:rPr>
              <w:t>0.84</w:t>
            </w:r>
          </w:p>
          <w:p w14:paraId="1DBB350C" w14:textId="77777777" w:rsidR="003745BC" w:rsidRPr="006659DC" w:rsidRDefault="003745BC" w:rsidP="003745BC">
            <w:pPr>
              <w:jc w:val="center"/>
              <w:rPr>
                <w:rFonts w:ascii="Times New Roman" w:hAnsi="Times New Roman" w:cs="Times New Roman"/>
                <w:sz w:val="20"/>
                <w:szCs w:val="20"/>
              </w:rPr>
            </w:pPr>
            <w:r w:rsidRPr="00BC3478">
              <w:rPr>
                <w:rFonts w:ascii="Times New Roman" w:hAnsi="Times New Roman" w:cs="Times New Roman"/>
                <w:sz w:val="20"/>
                <w:szCs w:val="20"/>
              </w:rPr>
              <w:t>(</w:t>
            </w:r>
            <w:r>
              <w:rPr>
                <w:rFonts w:ascii="Times New Roman" w:hAnsi="Times New Roman" w:cs="Times New Roman"/>
                <w:sz w:val="20"/>
                <w:szCs w:val="20"/>
              </w:rPr>
              <w:t>0.95,1.37</w:t>
            </w:r>
            <w:r w:rsidRPr="00BC3478">
              <w:rPr>
                <w:rFonts w:ascii="Times New Roman" w:hAnsi="Times New Roman" w:cs="Times New Roman"/>
                <w:sz w:val="20"/>
                <w:szCs w:val="20"/>
              </w:rPr>
              <w:t>)</w:t>
            </w:r>
          </w:p>
        </w:tc>
        <w:tc>
          <w:tcPr>
            <w:tcW w:w="1146" w:type="dxa"/>
            <w:vAlign w:val="center"/>
          </w:tcPr>
          <w:p w14:paraId="31EEC3FC" w14:textId="77777777" w:rsidR="003745BC" w:rsidRPr="006659DC" w:rsidRDefault="003745BC" w:rsidP="003745BC">
            <w:pPr>
              <w:jc w:val="center"/>
              <w:rPr>
                <w:rFonts w:ascii="Times New Roman" w:hAnsi="Times New Roman" w:cs="Times New Roman"/>
                <w:sz w:val="20"/>
                <w:szCs w:val="20"/>
              </w:rPr>
            </w:pPr>
            <w:r w:rsidRPr="006659DC">
              <w:rPr>
                <w:rFonts w:ascii="Times New Roman" w:hAnsi="Times New Roman" w:cs="Times New Roman"/>
                <w:b/>
                <w:sz w:val="20"/>
                <w:szCs w:val="20"/>
              </w:rPr>
              <w:t>-</w:t>
            </w:r>
          </w:p>
        </w:tc>
        <w:tc>
          <w:tcPr>
            <w:tcW w:w="1054" w:type="dxa"/>
            <w:vAlign w:val="center"/>
          </w:tcPr>
          <w:p w14:paraId="2FE15DFC" w14:textId="77777777" w:rsidR="003745BC" w:rsidRDefault="003745BC" w:rsidP="003745BC">
            <w:pPr>
              <w:jc w:val="center"/>
              <w:rPr>
                <w:rFonts w:ascii="Times New Roman" w:hAnsi="Times New Roman" w:cs="Times New Roman"/>
                <w:sz w:val="20"/>
                <w:szCs w:val="20"/>
              </w:rPr>
            </w:pPr>
            <w:r w:rsidRPr="006659DC">
              <w:rPr>
                <w:rFonts w:ascii="Times New Roman" w:hAnsi="Times New Roman" w:cs="Times New Roman"/>
                <w:b/>
                <w:sz w:val="20"/>
                <w:szCs w:val="20"/>
              </w:rPr>
              <w:t>-</w:t>
            </w:r>
          </w:p>
        </w:tc>
        <w:tc>
          <w:tcPr>
            <w:tcW w:w="1100" w:type="dxa"/>
            <w:vAlign w:val="center"/>
          </w:tcPr>
          <w:p w14:paraId="73DF524D" w14:textId="77777777" w:rsidR="003745BC" w:rsidRPr="006659DC" w:rsidRDefault="003745BC" w:rsidP="003745BC">
            <w:pPr>
              <w:jc w:val="center"/>
              <w:rPr>
                <w:rFonts w:ascii="Times New Roman" w:hAnsi="Times New Roman" w:cs="Times New Roman"/>
                <w:sz w:val="20"/>
                <w:szCs w:val="20"/>
              </w:rPr>
            </w:pPr>
            <w:r w:rsidRPr="006659DC">
              <w:rPr>
                <w:rFonts w:ascii="Times New Roman" w:hAnsi="Times New Roman" w:cs="Times New Roman"/>
                <w:b/>
                <w:sz w:val="20"/>
                <w:szCs w:val="20"/>
              </w:rPr>
              <w:t>-</w:t>
            </w:r>
          </w:p>
        </w:tc>
        <w:tc>
          <w:tcPr>
            <w:tcW w:w="1100" w:type="dxa"/>
            <w:vAlign w:val="center"/>
          </w:tcPr>
          <w:p w14:paraId="5965584B" w14:textId="77777777" w:rsidR="003745BC" w:rsidRPr="006659DC" w:rsidRDefault="003745BC" w:rsidP="003745BC">
            <w:pPr>
              <w:jc w:val="center"/>
              <w:rPr>
                <w:rFonts w:ascii="Times New Roman" w:hAnsi="Times New Roman" w:cs="Times New Roman"/>
                <w:sz w:val="20"/>
                <w:szCs w:val="20"/>
              </w:rPr>
            </w:pPr>
            <w:r w:rsidRPr="006659DC">
              <w:rPr>
                <w:rFonts w:ascii="Times New Roman" w:hAnsi="Times New Roman" w:cs="Times New Roman"/>
                <w:b/>
                <w:sz w:val="20"/>
                <w:szCs w:val="20"/>
              </w:rPr>
              <w:t>-</w:t>
            </w:r>
          </w:p>
        </w:tc>
        <w:tc>
          <w:tcPr>
            <w:tcW w:w="1100" w:type="dxa"/>
            <w:vAlign w:val="center"/>
          </w:tcPr>
          <w:p w14:paraId="1FF92D0F" w14:textId="77777777" w:rsidR="003745BC" w:rsidRPr="006659DC" w:rsidRDefault="003745BC" w:rsidP="003745BC">
            <w:pPr>
              <w:jc w:val="center"/>
              <w:rPr>
                <w:rFonts w:ascii="Times New Roman" w:hAnsi="Times New Roman" w:cs="Times New Roman"/>
                <w:sz w:val="20"/>
                <w:szCs w:val="20"/>
              </w:rPr>
            </w:pPr>
            <w:r w:rsidRPr="006659DC">
              <w:rPr>
                <w:rFonts w:ascii="Times New Roman" w:hAnsi="Times New Roman" w:cs="Times New Roman"/>
                <w:b/>
                <w:sz w:val="20"/>
                <w:szCs w:val="20"/>
              </w:rPr>
              <w:t>-</w:t>
            </w:r>
          </w:p>
        </w:tc>
      </w:tr>
      <w:tr w:rsidR="003745BC" w:rsidRPr="00B30CA6" w14:paraId="4506A754" w14:textId="77777777" w:rsidTr="00BB2568">
        <w:trPr>
          <w:jc w:val="center"/>
        </w:trPr>
        <w:tc>
          <w:tcPr>
            <w:tcW w:w="761" w:type="dxa"/>
            <w:vAlign w:val="center"/>
          </w:tcPr>
          <w:p w14:paraId="4DF41769"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Model 2</w:t>
            </w:r>
          </w:p>
        </w:tc>
        <w:tc>
          <w:tcPr>
            <w:tcW w:w="572" w:type="dxa"/>
            <w:vMerge/>
            <w:vAlign w:val="center"/>
          </w:tcPr>
          <w:p w14:paraId="28330823" w14:textId="77777777" w:rsidR="003745BC" w:rsidRPr="006659DC" w:rsidRDefault="003745BC" w:rsidP="003745BC">
            <w:pPr>
              <w:jc w:val="center"/>
              <w:rPr>
                <w:rFonts w:ascii="Times New Roman" w:hAnsi="Times New Roman" w:cs="Times New Roman"/>
                <w:b/>
                <w:sz w:val="20"/>
                <w:szCs w:val="20"/>
              </w:rPr>
            </w:pPr>
          </w:p>
        </w:tc>
        <w:tc>
          <w:tcPr>
            <w:tcW w:w="1276" w:type="dxa"/>
            <w:vAlign w:val="center"/>
          </w:tcPr>
          <w:p w14:paraId="48CBFD42" w14:textId="77777777" w:rsidR="003745B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0.86</w:t>
            </w:r>
          </w:p>
          <w:p w14:paraId="54BF9EF2" w14:textId="77777777" w:rsidR="003745BC" w:rsidRPr="006659D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(0.66,1.28)</w:t>
            </w:r>
          </w:p>
        </w:tc>
        <w:tc>
          <w:tcPr>
            <w:tcW w:w="1100" w:type="dxa"/>
            <w:vAlign w:val="center"/>
          </w:tcPr>
          <w:p w14:paraId="56419F2D" w14:textId="77777777" w:rsidR="003745B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0.93</w:t>
            </w:r>
          </w:p>
          <w:p w14:paraId="2E846574" w14:textId="77777777" w:rsidR="003745BC" w:rsidRPr="006659D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(0.7,1.33)</w:t>
            </w:r>
          </w:p>
        </w:tc>
        <w:tc>
          <w:tcPr>
            <w:tcW w:w="1100" w:type="dxa"/>
            <w:vAlign w:val="center"/>
          </w:tcPr>
          <w:p w14:paraId="2834E065" w14:textId="77777777" w:rsidR="003745BC" w:rsidRPr="00C80AFA" w:rsidRDefault="003745BC" w:rsidP="003745BC">
            <w:pPr>
              <w:jc w:val="center"/>
              <w:rPr>
                <w:rFonts w:ascii="Times New Roman" w:hAnsi="Times New Roman" w:cs="Times New Roman"/>
                <w:sz w:val="20"/>
                <w:szCs w:val="20"/>
              </w:rPr>
            </w:pPr>
            <w:r w:rsidRPr="00C80AFA">
              <w:rPr>
                <w:rFonts w:ascii="Times New Roman" w:hAnsi="Times New Roman" w:cs="Times New Roman"/>
                <w:sz w:val="20"/>
                <w:szCs w:val="20"/>
              </w:rPr>
              <w:t>0.88</w:t>
            </w:r>
          </w:p>
          <w:p w14:paraId="0F914096" w14:textId="77777777" w:rsidR="003745BC" w:rsidRPr="006659DC" w:rsidRDefault="003745BC" w:rsidP="003745BC">
            <w:pPr>
              <w:jc w:val="center"/>
              <w:rPr>
                <w:rFonts w:ascii="Times New Roman" w:hAnsi="Times New Roman" w:cs="Times New Roman"/>
                <w:sz w:val="20"/>
                <w:szCs w:val="20"/>
              </w:rPr>
            </w:pPr>
            <w:r w:rsidRPr="00C80AFA">
              <w:rPr>
                <w:rFonts w:ascii="Times New Roman" w:hAnsi="Times New Roman" w:cs="Times New Roman"/>
                <w:sz w:val="20"/>
                <w:szCs w:val="20"/>
              </w:rPr>
              <w:t>(0.81,1.46)</w:t>
            </w:r>
          </w:p>
        </w:tc>
        <w:tc>
          <w:tcPr>
            <w:tcW w:w="1100" w:type="dxa"/>
            <w:vAlign w:val="center"/>
          </w:tcPr>
          <w:p w14:paraId="52676F51" w14:textId="77777777" w:rsidR="003745B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0.93</w:t>
            </w:r>
          </w:p>
          <w:p w14:paraId="65265270" w14:textId="77777777" w:rsidR="003745BC" w:rsidRPr="006659D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(0.81,1.34)</w:t>
            </w:r>
          </w:p>
        </w:tc>
        <w:tc>
          <w:tcPr>
            <w:tcW w:w="1146" w:type="dxa"/>
            <w:vAlign w:val="center"/>
          </w:tcPr>
          <w:p w14:paraId="0A356EA1" w14:textId="77777777" w:rsidR="003745B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0.97</w:t>
            </w:r>
          </w:p>
          <w:p w14:paraId="3EE1C518" w14:textId="77777777" w:rsidR="003745BC" w:rsidRPr="006659D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(0.84,1.17)</w:t>
            </w:r>
          </w:p>
        </w:tc>
        <w:tc>
          <w:tcPr>
            <w:tcW w:w="1054" w:type="dxa"/>
            <w:vAlign w:val="center"/>
          </w:tcPr>
          <w:p w14:paraId="765302CE" w14:textId="77777777" w:rsidR="003745BC" w:rsidRPr="00C80AFA" w:rsidRDefault="003745BC" w:rsidP="003745BC">
            <w:pPr>
              <w:jc w:val="center"/>
              <w:rPr>
                <w:rFonts w:ascii="Times New Roman" w:hAnsi="Times New Roman" w:cs="Times New Roman"/>
                <w:sz w:val="20"/>
                <w:szCs w:val="20"/>
              </w:rPr>
            </w:pPr>
            <w:r w:rsidRPr="00C80AFA">
              <w:rPr>
                <w:rFonts w:ascii="Times New Roman" w:hAnsi="Times New Roman" w:cs="Times New Roman"/>
                <w:sz w:val="20"/>
                <w:szCs w:val="20"/>
              </w:rPr>
              <w:t>0.94</w:t>
            </w:r>
          </w:p>
          <w:p w14:paraId="699F97E9" w14:textId="77777777" w:rsidR="003745BC" w:rsidRDefault="003745BC" w:rsidP="003745BC">
            <w:pPr>
              <w:jc w:val="center"/>
              <w:rPr>
                <w:rFonts w:ascii="Times New Roman" w:hAnsi="Times New Roman" w:cs="Times New Roman"/>
                <w:sz w:val="20"/>
                <w:szCs w:val="20"/>
              </w:rPr>
            </w:pPr>
            <w:r w:rsidRPr="00C80AFA">
              <w:rPr>
                <w:rFonts w:ascii="Times New Roman" w:hAnsi="Times New Roman" w:cs="Times New Roman"/>
                <w:sz w:val="20"/>
                <w:szCs w:val="20"/>
              </w:rPr>
              <w:t>(0.75,1.35)</w:t>
            </w:r>
          </w:p>
        </w:tc>
        <w:tc>
          <w:tcPr>
            <w:tcW w:w="1100" w:type="dxa"/>
            <w:vAlign w:val="center"/>
          </w:tcPr>
          <w:p w14:paraId="2A93C83F" w14:textId="77777777" w:rsidR="003745BC" w:rsidRPr="006659DC" w:rsidRDefault="003745BC" w:rsidP="003745BC">
            <w:pPr>
              <w:jc w:val="center"/>
              <w:rPr>
                <w:rFonts w:ascii="Times New Roman" w:hAnsi="Times New Roman" w:cs="Times New Roman"/>
                <w:sz w:val="20"/>
                <w:szCs w:val="20"/>
              </w:rPr>
            </w:pPr>
            <w:r w:rsidRPr="006659DC">
              <w:rPr>
                <w:rFonts w:ascii="Times New Roman" w:hAnsi="Times New Roman" w:cs="Times New Roman"/>
                <w:b/>
                <w:sz w:val="20"/>
                <w:szCs w:val="20"/>
              </w:rPr>
              <w:t>-</w:t>
            </w:r>
          </w:p>
        </w:tc>
        <w:tc>
          <w:tcPr>
            <w:tcW w:w="1100" w:type="dxa"/>
            <w:vAlign w:val="center"/>
          </w:tcPr>
          <w:p w14:paraId="0275E35F" w14:textId="77777777" w:rsidR="003745BC" w:rsidRPr="006659DC" w:rsidRDefault="003745BC" w:rsidP="003745BC">
            <w:pPr>
              <w:jc w:val="center"/>
              <w:rPr>
                <w:rFonts w:ascii="Times New Roman" w:hAnsi="Times New Roman" w:cs="Times New Roman"/>
                <w:sz w:val="20"/>
                <w:szCs w:val="20"/>
              </w:rPr>
            </w:pPr>
            <w:r w:rsidRPr="006659DC">
              <w:rPr>
                <w:rFonts w:ascii="Times New Roman" w:hAnsi="Times New Roman" w:cs="Times New Roman"/>
                <w:b/>
                <w:sz w:val="20"/>
                <w:szCs w:val="20"/>
              </w:rPr>
              <w:t>-</w:t>
            </w:r>
          </w:p>
        </w:tc>
        <w:tc>
          <w:tcPr>
            <w:tcW w:w="1100" w:type="dxa"/>
            <w:vAlign w:val="center"/>
          </w:tcPr>
          <w:p w14:paraId="7FA055C0" w14:textId="77777777" w:rsidR="003745BC" w:rsidRPr="006659DC" w:rsidRDefault="003745BC" w:rsidP="003745BC">
            <w:pPr>
              <w:jc w:val="center"/>
              <w:rPr>
                <w:rFonts w:ascii="Times New Roman" w:hAnsi="Times New Roman" w:cs="Times New Roman"/>
                <w:sz w:val="20"/>
                <w:szCs w:val="20"/>
              </w:rPr>
            </w:pPr>
            <w:r w:rsidRPr="006659DC">
              <w:rPr>
                <w:rFonts w:ascii="Times New Roman" w:hAnsi="Times New Roman" w:cs="Times New Roman"/>
                <w:b/>
                <w:sz w:val="20"/>
                <w:szCs w:val="20"/>
              </w:rPr>
              <w:t>-</w:t>
            </w:r>
          </w:p>
        </w:tc>
      </w:tr>
      <w:tr w:rsidR="003745BC" w:rsidRPr="00B30CA6" w14:paraId="15D8BDE6" w14:textId="77777777" w:rsidTr="00BB2568">
        <w:trPr>
          <w:jc w:val="center"/>
        </w:trPr>
        <w:tc>
          <w:tcPr>
            <w:tcW w:w="761" w:type="dxa"/>
            <w:vAlign w:val="center"/>
          </w:tcPr>
          <w:p w14:paraId="2B4E26BF"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Model 3</w:t>
            </w:r>
          </w:p>
        </w:tc>
        <w:tc>
          <w:tcPr>
            <w:tcW w:w="572" w:type="dxa"/>
            <w:vMerge/>
            <w:vAlign w:val="center"/>
          </w:tcPr>
          <w:p w14:paraId="70313012" w14:textId="77777777" w:rsidR="003745BC" w:rsidRPr="006659DC" w:rsidRDefault="003745BC" w:rsidP="003745BC">
            <w:pPr>
              <w:jc w:val="center"/>
              <w:rPr>
                <w:rFonts w:ascii="Times New Roman" w:hAnsi="Times New Roman" w:cs="Times New Roman"/>
                <w:b/>
                <w:sz w:val="20"/>
                <w:szCs w:val="20"/>
              </w:rPr>
            </w:pPr>
          </w:p>
        </w:tc>
        <w:tc>
          <w:tcPr>
            <w:tcW w:w="1276" w:type="dxa"/>
            <w:vAlign w:val="center"/>
          </w:tcPr>
          <w:p w14:paraId="2A0E15B5" w14:textId="77777777" w:rsidR="003745B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0.99</w:t>
            </w:r>
          </w:p>
          <w:p w14:paraId="79637B45" w14:textId="77777777" w:rsidR="003745BC" w:rsidRPr="006659D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(0.77,1.19)</w:t>
            </w:r>
          </w:p>
        </w:tc>
        <w:tc>
          <w:tcPr>
            <w:tcW w:w="1100" w:type="dxa"/>
            <w:vAlign w:val="center"/>
          </w:tcPr>
          <w:p w14:paraId="787D00F2" w14:textId="77777777" w:rsidR="003745BC" w:rsidRPr="0085109A" w:rsidRDefault="003745BC" w:rsidP="003745BC">
            <w:pPr>
              <w:jc w:val="center"/>
              <w:rPr>
                <w:rFonts w:ascii="Times New Roman" w:hAnsi="Times New Roman" w:cs="Times New Roman"/>
                <w:sz w:val="20"/>
                <w:szCs w:val="20"/>
              </w:rPr>
            </w:pPr>
            <w:r w:rsidRPr="0085109A">
              <w:rPr>
                <w:rFonts w:ascii="Times New Roman" w:hAnsi="Times New Roman" w:cs="Times New Roman"/>
                <w:sz w:val="20"/>
                <w:szCs w:val="20"/>
              </w:rPr>
              <w:t>1.40</w:t>
            </w:r>
          </w:p>
          <w:p w14:paraId="6E9A3FEB" w14:textId="77777777" w:rsidR="003745BC" w:rsidRPr="006659DC" w:rsidRDefault="003745BC" w:rsidP="003745BC">
            <w:pPr>
              <w:jc w:val="center"/>
              <w:rPr>
                <w:rFonts w:ascii="Times New Roman" w:hAnsi="Times New Roman" w:cs="Times New Roman"/>
                <w:sz w:val="20"/>
                <w:szCs w:val="20"/>
              </w:rPr>
            </w:pPr>
            <w:r w:rsidRPr="0085109A">
              <w:rPr>
                <w:rFonts w:ascii="Times New Roman" w:hAnsi="Times New Roman" w:cs="Times New Roman"/>
                <w:sz w:val="20"/>
                <w:szCs w:val="20"/>
              </w:rPr>
              <w:t>(0.75,1.24)</w:t>
            </w:r>
          </w:p>
        </w:tc>
        <w:tc>
          <w:tcPr>
            <w:tcW w:w="1100" w:type="dxa"/>
            <w:vAlign w:val="center"/>
          </w:tcPr>
          <w:p w14:paraId="2E930BE4" w14:textId="77777777" w:rsidR="003745B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0.84</w:t>
            </w:r>
          </w:p>
          <w:p w14:paraId="5A3BE47F" w14:textId="77777777" w:rsidR="003745BC" w:rsidRPr="006659D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(0.79,1.22)</w:t>
            </w:r>
          </w:p>
        </w:tc>
        <w:tc>
          <w:tcPr>
            <w:tcW w:w="1100" w:type="dxa"/>
            <w:vAlign w:val="center"/>
          </w:tcPr>
          <w:p w14:paraId="46B9BE98" w14:textId="77777777" w:rsidR="003745B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0.84</w:t>
            </w:r>
          </w:p>
          <w:p w14:paraId="5ED19A9E" w14:textId="77777777" w:rsidR="003745BC" w:rsidRPr="006659D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(0.98,1.33)</w:t>
            </w:r>
          </w:p>
        </w:tc>
        <w:tc>
          <w:tcPr>
            <w:tcW w:w="1146" w:type="dxa"/>
            <w:vAlign w:val="center"/>
          </w:tcPr>
          <w:p w14:paraId="2A259197" w14:textId="77777777" w:rsidR="003745BC" w:rsidRPr="006659DC" w:rsidRDefault="003745BC" w:rsidP="003745BC">
            <w:pPr>
              <w:jc w:val="center"/>
              <w:rPr>
                <w:rFonts w:ascii="Times New Roman" w:hAnsi="Times New Roman" w:cs="Times New Roman"/>
                <w:sz w:val="20"/>
                <w:szCs w:val="20"/>
              </w:rPr>
            </w:pPr>
            <w:r w:rsidRPr="006659DC">
              <w:rPr>
                <w:rFonts w:ascii="Times New Roman" w:hAnsi="Times New Roman" w:cs="Times New Roman"/>
                <w:b/>
                <w:sz w:val="20"/>
                <w:szCs w:val="20"/>
              </w:rPr>
              <w:t>-</w:t>
            </w:r>
          </w:p>
        </w:tc>
        <w:tc>
          <w:tcPr>
            <w:tcW w:w="1054" w:type="dxa"/>
            <w:vAlign w:val="center"/>
          </w:tcPr>
          <w:p w14:paraId="7E4F20CC" w14:textId="77777777" w:rsidR="003745BC" w:rsidRDefault="003745BC" w:rsidP="003745BC">
            <w:pPr>
              <w:jc w:val="center"/>
              <w:rPr>
                <w:rFonts w:ascii="Times New Roman" w:hAnsi="Times New Roman" w:cs="Times New Roman"/>
                <w:sz w:val="20"/>
                <w:szCs w:val="20"/>
              </w:rPr>
            </w:pPr>
            <w:r w:rsidRPr="006659DC">
              <w:rPr>
                <w:rFonts w:ascii="Times New Roman" w:hAnsi="Times New Roman" w:cs="Times New Roman"/>
                <w:b/>
                <w:sz w:val="20"/>
                <w:szCs w:val="20"/>
              </w:rPr>
              <w:t>-</w:t>
            </w:r>
          </w:p>
        </w:tc>
        <w:tc>
          <w:tcPr>
            <w:tcW w:w="1100" w:type="dxa"/>
            <w:vAlign w:val="center"/>
          </w:tcPr>
          <w:p w14:paraId="3CAA353C" w14:textId="77777777" w:rsidR="003745BC" w:rsidRDefault="003745BC" w:rsidP="003745BC">
            <w:pPr>
              <w:jc w:val="center"/>
              <w:rPr>
                <w:rFonts w:ascii="Times New Roman" w:hAnsi="Times New Roman" w:cs="Times New Roman"/>
                <w:sz w:val="20"/>
                <w:szCs w:val="20"/>
              </w:rPr>
            </w:pPr>
            <w:r>
              <w:rPr>
                <w:rFonts w:ascii="Times New Roman" w:hAnsi="Times New Roman" w:cs="Times New Roman"/>
                <w:sz w:val="20"/>
                <w:szCs w:val="20"/>
              </w:rPr>
              <w:t>1.03</w:t>
            </w:r>
          </w:p>
          <w:p w14:paraId="68C913D7" w14:textId="77777777" w:rsidR="003745BC" w:rsidRPr="006659D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(0.87,1.08)</w:t>
            </w:r>
          </w:p>
        </w:tc>
        <w:tc>
          <w:tcPr>
            <w:tcW w:w="1100" w:type="dxa"/>
            <w:vAlign w:val="center"/>
          </w:tcPr>
          <w:p w14:paraId="050AFF2B" w14:textId="77777777" w:rsidR="003745BC" w:rsidRDefault="003745BC" w:rsidP="003745BC">
            <w:pPr>
              <w:jc w:val="center"/>
              <w:rPr>
                <w:rFonts w:ascii="Times New Roman" w:hAnsi="Times New Roman" w:cs="Times New Roman"/>
                <w:sz w:val="20"/>
                <w:szCs w:val="20"/>
              </w:rPr>
            </w:pPr>
            <w:r>
              <w:rPr>
                <w:rFonts w:ascii="Times New Roman" w:hAnsi="Times New Roman" w:cs="Times New Roman"/>
                <w:sz w:val="20"/>
                <w:szCs w:val="20"/>
              </w:rPr>
              <w:t>1.03</w:t>
            </w:r>
          </w:p>
          <w:p w14:paraId="11EBC2DB" w14:textId="77777777" w:rsidR="003745BC" w:rsidRPr="006659D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(0.62,1.24)</w:t>
            </w:r>
          </w:p>
        </w:tc>
        <w:tc>
          <w:tcPr>
            <w:tcW w:w="1100" w:type="dxa"/>
            <w:vAlign w:val="center"/>
          </w:tcPr>
          <w:p w14:paraId="1C9F01CF" w14:textId="77777777" w:rsidR="003745B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0.96</w:t>
            </w:r>
          </w:p>
          <w:p w14:paraId="1B152929" w14:textId="77777777" w:rsidR="003745BC" w:rsidRPr="006659D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(0.70,1.22)</w:t>
            </w:r>
          </w:p>
        </w:tc>
      </w:tr>
      <w:tr w:rsidR="003745BC" w:rsidRPr="00B30CA6" w14:paraId="299E44B3" w14:textId="77777777" w:rsidTr="00BB2568">
        <w:trPr>
          <w:jc w:val="center"/>
        </w:trPr>
        <w:tc>
          <w:tcPr>
            <w:tcW w:w="11409" w:type="dxa"/>
            <w:gridSpan w:val="11"/>
            <w:vAlign w:val="center"/>
          </w:tcPr>
          <w:p w14:paraId="36F9D647" w14:textId="77777777" w:rsidR="003745BC" w:rsidRPr="000071DD" w:rsidRDefault="003745BC" w:rsidP="003745BC">
            <w:pPr>
              <w:jc w:val="center"/>
              <w:rPr>
                <w:rFonts w:ascii="Times New Roman" w:hAnsi="Times New Roman" w:cs="Times New Roman"/>
                <w:b/>
                <w:sz w:val="28"/>
                <w:szCs w:val="28"/>
              </w:rPr>
            </w:pPr>
            <w:r w:rsidRPr="000071DD">
              <w:rPr>
                <w:rFonts w:ascii="Times New Roman" w:hAnsi="Times New Roman" w:cs="Times New Roman"/>
                <w:b/>
                <w:sz w:val="28"/>
                <w:szCs w:val="28"/>
              </w:rPr>
              <w:t>Unadjusted Model with Multiple Imputation</w:t>
            </w:r>
          </w:p>
        </w:tc>
      </w:tr>
      <w:tr w:rsidR="003745BC" w:rsidRPr="00B30CA6" w14:paraId="65323881" w14:textId="77777777" w:rsidTr="00BB2568">
        <w:trPr>
          <w:jc w:val="center"/>
        </w:trPr>
        <w:tc>
          <w:tcPr>
            <w:tcW w:w="761" w:type="dxa"/>
            <w:vAlign w:val="center"/>
          </w:tcPr>
          <w:p w14:paraId="37BE57E0" w14:textId="77777777" w:rsidR="003745BC" w:rsidRPr="006659DC" w:rsidRDefault="003745BC" w:rsidP="003745BC">
            <w:pPr>
              <w:jc w:val="center"/>
              <w:rPr>
                <w:rFonts w:ascii="Times New Roman" w:hAnsi="Times New Roman" w:cs="Times New Roman"/>
                <w:sz w:val="20"/>
                <w:szCs w:val="20"/>
              </w:rPr>
            </w:pPr>
          </w:p>
        </w:tc>
        <w:tc>
          <w:tcPr>
            <w:tcW w:w="572" w:type="dxa"/>
            <w:vMerge w:val="restart"/>
            <w:vAlign w:val="center"/>
          </w:tcPr>
          <w:p w14:paraId="1C3E05D8" w14:textId="77777777" w:rsidR="003745BC" w:rsidRDefault="003745BC" w:rsidP="003745BC">
            <w:pPr>
              <w:jc w:val="center"/>
              <w:rPr>
                <w:rFonts w:ascii="Times New Roman" w:hAnsi="Times New Roman" w:cs="Times New Roman"/>
                <w:b/>
                <w:sz w:val="20"/>
                <w:szCs w:val="20"/>
              </w:rPr>
            </w:pPr>
            <w:r w:rsidRPr="006659DC">
              <w:rPr>
                <w:rFonts w:ascii="Times New Roman" w:hAnsi="Times New Roman" w:cs="Times New Roman"/>
                <w:b/>
                <w:sz w:val="20"/>
                <w:szCs w:val="20"/>
              </w:rPr>
              <w:t>RR</w:t>
            </w:r>
          </w:p>
          <w:p w14:paraId="1272DE4D" w14:textId="77777777" w:rsidR="003745BC" w:rsidRPr="006659DC" w:rsidRDefault="003745BC" w:rsidP="003745BC">
            <w:pPr>
              <w:jc w:val="center"/>
              <w:rPr>
                <w:rFonts w:ascii="Times New Roman" w:hAnsi="Times New Roman" w:cs="Times New Roman"/>
                <w:b/>
                <w:sz w:val="20"/>
                <w:szCs w:val="20"/>
              </w:rPr>
            </w:pPr>
            <w:r>
              <w:rPr>
                <w:rFonts w:ascii="Times New Roman" w:hAnsi="Times New Roman" w:cs="Times New Roman"/>
                <w:b/>
                <w:sz w:val="20"/>
                <w:szCs w:val="20"/>
              </w:rPr>
              <w:t>(CI)</w:t>
            </w:r>
          </w:p>
        </w:tc>
        <w:tc>
          <w:tcPr>
            <w:tcW w:w="4576" w:type="dxa"/>
            <w:gridSpan w:val="4"/>
            <w:vAlign w:val="center"/>
          </w:tcPr>
          <w:p w14:paraId="5BC6F79A"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Time Points</w:t>
            </w:r>
          </w:p>
        </w:tc>
        <w:tc>
          <w:tcPr>
            <w:tcW w:w="1146" w:type="dxa"/>
            <w:vMerge w:val="restart"/>
            <w:vAlign w:val="center"/>
          </w:tcPr>
          <w:p w14:paraId="7B15C1A8"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Homeless</w:t>
            </w:r>
          </w:p>
          <w:p w14:paraId="0CB34DC2"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(Yes)</w:t>
            </w:r>
          </w:p>
        </w:tc>
        <w:tc>
          <w:tcPr>
            <w:tcW w:w="1054" w:type="dxa"/>
            <w:vMerge w:val="restart"/>
          </w:tcPr>
          <w:p w14:paraId="55BACB8A"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Homeless</w:t>
            </w:r>
          </w:p>
          <w:p w14:paraId="7A1F5295"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(No)</w:t>
            </w:r>
          </w:p>
        </w:tc>
        <w:tc>
          <w:tcPr>
            <w:tcW w:w="3300" w:type="dxa"/>
            <w:gridSpan w:val="3"/>
          </w:tcPr>
          <w:p w14:paraId="1EB01C16"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Substance</w:t>
            </w:r>
          </w:p>
        </w:tc>
      </w:tr>
      <w:tr w:rsidR="003745BC" w:rsidRPr="00B30CA6" w14:paraId="496A6002" w14:textId="77777777" w:rsidTr="00BB2568">
        <w:trPr>
          <w:jc w:val="center"/>
        </w:trPr>
        <w:tc>
          <w:tcPr>
            <w:tcW w:w="761" w:type="dxa"/>
            <w:vAlign w:val="center"/>
          </w:tcPr>
          <w:p w14:paraId="52AE95C3" w14:textId="77777777" w:rsidR="003745BC" w:rsidRPr="006659DC" w:rsidRDefault="003745BC" w:rsidP="003745BC">
            <w:pPr>
              <w:jc w:val="center"/>
              <w:rPr>
                <w:rFonts w:ascii="Times New Roman" w:hAnsi="Times New Roman" w:cs="Times New Roman"/>
                <w:sz w:val="20"/>
                <w:szCs w:val="20"/>
              </w:rPr>
            </w:pPr>
          </w:p>
        </w:tc>
        <w:tc>
          <w:tcPr>
            <w:tcW w:w="572" w:type="dxa"/>
            <w:vMerge/>
            <w:vAlign w:val="center"/>
          </w:tcPr>
          <w:p w14:paraId="0EB43F12" w14:textId="77777777" w:rsidR="003745BC" w:rsidRPr="006659DC" w:rsidRDefault="003745BC" w:rsidP="003745BC">
            <w:pPr>
              <w:jc w:val="center"/>
              <w:rPr>
                <w:rFonts w:ascii="Times New Roman" w:hAnsi="Times New Roman" w:cs="Times New Roman"/>
                <w:sz w:val="20"/>
                <w:szCs w:val="20"/>
              </w:rPr>
            </w:pPr>
          </w:p>
        </w:tc>
        <w:tc>
          <w:tcPr>
            <w:tcW w:w="1276" w:type="dxa"/>
            <w:vAlign w:val="center"/>
          </w:tcPr>
          <w:p w14:paraId="33E4583A"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 xml:space="preserve">1 </w:t>
            </w:r>
          </w:p>
        </w:tc>
        <w:tc>
          <w:tcPr>
            <w:tcW w:w="1100" w:type="dxa"/>
            <w:vAlign w:val="center"/>
          </w:tcPr>
          <w:p w14:paraId="5A1975DF"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2</w:t>
            </w:r>
          </w:p>
        </w:tc>
        <w:tc>
          <w:tcPr>
            <w:tcW w:w="1100" w:type="dxa"/>
            <w:vAlign w:val="center"/>
          </w:tcPr>
          <w:p w14:paraId="1DCBCCD2"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 xml:space="preserve">3 </w:t>
            </w:r>
          </w:p>
        </w:tc>
        <w:tc>
          <w:tcPr>
            <w:tcW w:w="1100" w:type="dxa"/>
            <w:vAlign w:val="center"/>
          </w:tcPr>
          <w:p w14:paraId="2E7D61D7"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4</w:t>
            </w:r>
          </w:p>
        </w:tc>
        <w:tc>
          <w:tcPr>
            <w:tcW w:w="1146" w:type="dxa"/>
            <w:vMerge/>
            <w:vAlign w:val="center"/>
          </w:tcPr>
          <w:p w14:paraId="1B1F4EDF" w14:textId="77777777" w:rsidR="003745BC" w:rsidRPr="00B766B7" w:rsidRDefault="003745BC" w:rsidP="003745BC">
            <w:pPr>
              <w:jc w:val="center"/>
              <w:rPr>
                <w:rFonts w:ascii="Times New Roman" w:hAnsi="Times New Roman" w:cs="Times New Roman"/>
                <w:b/>
                <w:sz w:val="20"/>
                <w:szCs w:val="20"/>
              </w:rPr>
            </w:pPr>
          </w:p>
        </w:tc>
        <w:tc>
          <w:tcPr>
            <w:tcW w:w="1054" w:type="dxa"/>
            <w:vMerge/>
          </w:tcPr>
          <w:p w14:paraId="1B218BB8" w14:textId="77777777" w:rsidR="003745BC" w:rsidRPr="00B766B7" w:rsidRDefault="003745BC" w:rsidP="003745BC">
            <w:pPr>
              <w:jc w:val="center"/>
              <w:rPr>
                <w:rFonts w:ascii="Times New Roman" w:hAnsi="Times New Roman" w:cs="Times New Roman"/>
                <w:b/>
                <w:sz w:val="20"/>
                <w:szCs w:val="20"/>
              </w:rPr>
            </w:pPr>
          </w:p>
        </w:tc>
        <w:tc>
          <w:tcPr>
            <w:tcW w:w="1100" w:type="dxa"/>
          </w:tcPr>
          <w:p w14:paraId="70F9C8FD"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Cocaine</w:t>
            </w:r>
          </w:p>
        </w:tc>
        <w:tc>
          <w:tcPr>
            <w:tcW w:w="1100" w:type="dxa"/>
            <w:vAlign w:val="center"/>
          </w:tcPr>
          <w:p w14:paraId="39A08620"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 xml:space="preserve">Alcohol </w:t>
            </w:r>
          </w:p>
        </w:tc>
        <w:tc>
          <w:tcPr>
            <w:tcW w:w="1100" w:type="dxa"/>
            <w:vAlign w:val="center"/>
          </w:tcPr>
          <w:p w14:paraId="5E4648F9"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Heroin</w:t>
            </w:r>
          </w:p>
        </w:tc>
      </w:tr>
      <w:tr w:rsidR="003745BC" w:rsidRPr="00B30CA6" w14:paraId="596FBE5B" w14:textId="77777777" w:rsidTr="00BB2568">
        <w:trPr>
          <w:jc w:val="center"/>
        </w:trPr>
        <w:tc>
          <w:tcPr>
            <w:tcW w:w="761" w:type="dxa"/>
            <w:vAlign w:val="center"/>
          </w:tcPr>
          <w:p w14:paraId="10F2079E"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Model 1</w:t>
            </w:r>
          </w:p>
        </w:tc>
        <w:tc>
          <w:tcPr>
            <w:tcW w:w="572" w:type="dxa"/>
            <w:vMerge/>
            <w:vAlign w:val="center"/>
          </w:tcPr>
          <w:p w14:paraId="301AF88A" w14:textId="77777777" w:rsidR="003745BC" w:rsidRPr="006659DC" w:rsidRDefault="003745BC" w:rsidP="003745BC">
            <w:pPr>
              <w:jc w:val="center"/>
              <w:rPr>
                <w:rFonts w:ascii="Times New Roman" w:hAnsi="Times New Roman" w:cs="Times New Roman"/>
                <w:sz w:val="20"/>
                <w:szCs w:val="20"/>
              </w:rPr>
            </w:pPr>
          </w:p>
        </w:tc>
        <w:tc>
          <w:tcPr>
            <w:tcW w:w="1276" w:type="dxa"/>
            <w:vAlign w:val="center"/>
          </w:tcPr>
          <w:p w14:paraId="15BD8C32" w14:textId="77777777" w:rsidR="003745BC" w:rsidRPr="00BB2568" w:rsidRDefault="003745BC" w:rsidP="003745BC">
            <w:pPr>
              <w:jc w:val="center"/>
              <w:rPr>
                <w:rFonts w:ascii="Times New Roman" w:hAnsi="Times New Roman" w:cs="Times New Roman"/>
                <w:b/>
              </w:rPr>
            </w:pPr>
            <w:r w:rsidRPr="00BB2568">
              <w:rPr>
                <w:rFonts w:ascii="Times New Roman" w:hAnsi="Times New Roman" w:cs="Times New Roman"/>
                <w:b/>
              </w:rPr>
              <w:t>1.65</w:t>
            </w:r>
          </w:p>
          <w:p w14:paraId="23B80746" w14:textId="77777777" w:rsidR="003745BC" w:rsidRPr="00BB2568" w:rsidRDefault="003745BC" w:rsidP="003745BC">
            <w:pPr>
              <w:jc w:val="center"/>
              <w:rPr>
                <w:rFonts w:ascii="Times New Roman" w:hAnsi="Times New Roman" w:cs="Times New Roman"/>
              </w:rPr>
            </w:pPr>
            <w:r w:rsidRPr="00BB2568">
              <w:rPr>
                <w:rFonts w:ascii="Times New Roman" w:hAnsi="Times New Roman" w:cs="Times New Roman"/>
                <w:b/>
              </w:rPr>
              <w:t>(1.18,1.74)</w:t>
            </w:r>
          </w:p>
        </w:tc>
        <w:tc>
          <w:tcPr>
            <w:tcW w:w="1100" w:type="dxa"/>
            <w:vAlign w:val="center"/>
          </w:tcPr>
          <w:p w14:paraId="65FBC93E" w14:textId="77777777" w:rsidR="003745BC" w:rsidRDefault="003745BC" w:rsidP="003745BC">
            <w:pPr>
              <w:jc w:val="center"/>
              <w:rPr>
                <w:rFonts w:ascii="Times New Roman" w:hAnsi="Times New Roman" w:cs="Times New Roman"/>
                <w:sz w:val="20"/>
                <w:szCs w:val="20"/>
              </w:rPr>
            </w:pPr>
            <w:r>
              <w:rPr>
                <w:rFonts w:ascii="Times New Roman" w:hAnsi="Times New Roman" w:cs="Times New Roman"/>
                <w:sz w:val="20"/>
                <w:szCs w:val="20"/>
              </w:rPr>
              <w:t>1.02</w:t>
            </w:r>
          </w:p>
          <w:p w14:paraId="07642DF0" w14:textId="77777777" w:rsidR="003745BC" w:rsidRPr="006659D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(0.87,1.15)</w:t>
            </w:r>
          </w:p>
        </w:tc>
        <w:tc>
          <w:tcPr>
            <w:tcW w:w="1100" w:type="dxa"/>
            <w:vAlign w:val="center"/>
          </w:tcPr>
          <w:p w14:paraId="2942FE92" w14:textId="77777777" w:rsidR="003745B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0.89</w:t>
            </w:r>
          </w:p>
          <w:p w14:paraId="0A2CEB3A" w14:textId="77777777" w:rsidR="003745BC" w:rsidRPr="006659D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(0.8,1.07)</w:t>
            </w:r>
          </w:p>
        </w:tc>
        <w:tc>
          <w:tcPr>
            <w:tcW w:w="1100" w:type="dxa"/>
            <w:vAlign w:val="center"/>
          </w:tcPr>
          <w:p w14:paraId="7848CEC8" w14:textId="77777777" w:rsidR="003745BC" w:rsidRPr="00CE69A7" w:rsidRDefault="003745BC" w:rsidP="003745BC">
            <w:pPr>
              <w:jc w:val="center"/>
              <w:rPr>
                <w:rFonts w:ascii="Times New Roman" w:hAnsi="Times New Roman" w:cs="Times New Roman"/>
                <w:sz w:val="20"/>
                <w:szCs w:val="20"/>
              </w:rPr>
            </w:pPr>
            <w:r w:rsidRPr="00CE69A7">
              <w:rPr>
                <w:rFonts w:ascii="Times New Roman" w:hAnsi="Times New Roman" w:cs="Times New Roman"/>
                <w:sz w:val="20"/>
                <w:szCs w:val="20"/>
              </w:rPr>
              <w:t>0.88</w:t>
            </w:r>
          </w:p>
          <w:p w14:paraId="1C31D023" w14:textId="77777777" w:rsidR="003745BC" w:rsidRPr="006659DC" w:rsidRDefault="003745BC" w:rsidP="003745BC">
            <w:pPr>
              <w:jc w:val="center"/>
              <w:rPr>
                <w:rFonts w:ascii="Times New Roman" w:hAnsi="Times New Roman" w:cs="Times New Roman"/>
                <w:b/>
                <w:sz w:val="20"/>
                <w:szCs w:val="20"/>
              </w:rPr>
            </w:pPr>
            <w:r w:rsidRPr="00CE69A7">
              <w:rPr>
                <w:rFonts w:ascii="Times New Roman" w:hAnsi="Times New Roman" w:cs="Times New Roman"/>
                <w:sz w:val="20"/>
                <w:szCs w:val="20"/>
              </w:rPr>
              <w:t>(0.79,1.14)</w:t>
            </w:r>
          </w:p>
        </w:tc>
        <w:tc>
          <w:tcPr>
            <w:tcW w:w="1146" w:type="dxa"/>
            <w:vAlign w:val="center"/>
          </w:tcPr>
          <w:p w14:paraId="3E0A7D65" w14:textId="77777777" w:rsidR="003745BC" w:rsidRPr="006659DC" w:rsidRDefault="003745BC" w:rsidP="003745BC">
            <w:pPr>
              <w:jc w:val="center"/>
              <w:rPr>
                <w:rFonts w:ascii="Times New Roman" w:hAnsi="Times New Roman" w:cs="Times New Roman"/>
                <w:b/>
                <w:sz w:val="20"/>
                <w:szCs w:val="20"/>
              </w:rPr>
            </w:pPr>
            <w:r w:rsidRPr="006659DC">
              <w:rPr>
                <w:rFonts w:ascii="Times New Roman" w:hAnsi="Times New Roman" w:cs="Times New Roman"/>
                <w:b/>
                <w:sz w:val="20"/>
                <w:szCs w:val="20"/>
              </w:rPr>
              <w:t>-</w:t>
            </w:r>
          </w:p>
        </w:tc>
        <w:tc>
          <w:tcPr>
            <w:tcW w:w="1054" w:type="dxa"/>
            <w:vAlign w:val="center"/>
          </w:tcPr>
          <w:p w14:paraId="33796BC0" w14:textId="77777777" w:rsidR="003745BC" w:rsidRPr="006659DC" w:rsidRDefault="003745BC" w:rsidP="003745BC">
            <w:pPr>
              <w:jc w:val="center"/>
              <w:rPr>
                <w:rFonts w:ascii="Times New Roman" w:hAnsi="Times New Roman" w:cs="Times New Roman"/>
                <w:b/>
                <w:sz w:val="20"/>
                <w:szCs w:val="20"/>
              </w:rPr>
            </w:pPr>
            <w:r w:rsidRPr="006659DC">
              <w:rPr>
                <w:rFonts w:ascii="Times New Roman" w:hAnsi="Times New Roman" w:cs="Times New Roman"/>
                <w:b/>
                <w:sz w:val="20"/>
                <w:szCs w:val="20"/>
              </w:rPr>
              <w:t>-</w:t>
            </w:r>
          </w:p>
        </w:tc>
        <w:tc>
          <w:tcPr>
            <w:tcW w:w="1100" w:type="dxa"/>
            <w:vAlign w:val="center"/>
          </w:tcPr>
          <w:p w14:paraId="54277958" w14:textId="77777777" w:rsidR="003745BC" w:rsidRPr="006659DC" w:rsidRDefault="003745BC" w:rsidP="003745BC">
            <w:pPr>
              <w:jc w:val="center"/>
              <w:rPr>
                <w:rFonts w:ascii="Times New Roman" w:hAnsi="Times New Roman" w:cs="Times New Roman"/>
                <w:b/>
                <w:sz w:val="20"/>
                <w:szCs w:val="20"/>
              </w:rPr>
            </w:pPr>
            <w:r w:rsidRPr="006659DC">
              <w:rPr>
                <w:rFonts w:ascii="Times New Roman" w:hAnsi="Times New Roman" w:cs="Times New Roman"/>
                <w:b/>
                <w:sz w:val="20"/>
                <w:szCs w:val="20"/>
              </w:rPr>
              <w:t>-</w:t>
            </w:r>
          </w:p>
        </w:tc>
        <w:tc>
          <w:tcPr>
            <w:tcW w:w="1100" w:type="dxa"/>
            <w:vAlign w:val="center"/>
          </w:tcPr>
          <w:p w14:paraId="09670195" w14:textId="77777777" w:rsidR="003745BC" w:rsidRPr="006659DC" w:rsidRDefault="003745BC" w:rsidP="003745BC">
            <w:pPr>
              <w:jc w:val="center"/>
              <w:rPr>
                <w:rFonts w:ascii="Times New Roman" w:hAnsi="Times New Roman" w:cs="Times New Roman"/>
                <w:b/>
                <w:sz w:val="20"/>
                <w:szCs w:val="20"/>
              </w:rPr>
            </w:pPr>
            <w:r w:rsidRPr="006659DC">
              <w:rPr>
                <w:rFonts w:ascii="Times New Roman" w:hAnsi="Times New Roman" w:cs="Times New Roman"/>
                <w:b/>
                <w:sz w:val="20"/>
                <w:szCs w:val="20"/>
              </w:rPr>
              <w:t>-</w:t>
            </w:r>
          </w:p>
        </w:tc>
        <w:tc>
          <w:tcPr>
            <w:tcW w:w="1100" w:type="dxa"/>
            <w:vAlign w:val="center"/>
          </w:tcPr>
          <w:p w14:paraId="4FB47816" w14:textId="77777777" w:rsidR="003745BC" w:rsidRPr="006659DC" w:rsidRDefault="003745BC" w:rsidP="003745BC">
            <w:pPr>
              <w:jc w:val="center"/>
              <w:rPr>
                <w:rFonts w:ascii="Times New Roman" w:hAnsi="Times New Roman" w:cs="Times New Roman"/>
                <w:b/>
                <w:sz w:val="20"/>
                <w:szCs w:val="20"/>
              </w:rPr>
            </w:pPr>
            <w:r w:rsidRPr="006659DC">
              <w:rPr>
                <w:rFonts w:ascii="Times New Roman" w:hAnsi="Times New Roman" w:cs="Times New Roman"/>
                <w:b/>
                <w:sz w:val="20"/>
                <w:szCs w:val="20"/>
              </w:rPr>
              <w:t>-</w:t>
            </w:r>
          </w:p>
        </w:tc>
      </w:tr>
      <w:tr w:rsidR="003745BC" w:rsidRPr="00B30CA6" w14:paraId="78B691DB" w14:textId="77777777" w:rsidTr="00BB2568">
        <w:trPr>
          <w:jc w:val="center"/>
        </w:trPr>
        <w:tc>
          <w:tcPr>
            <w:tcW w:w="761" w:type="dxa"/>
            <w:vAlign w:val="center"/>
          </w:tcPr>
          <w:p w14:paraId="2EE68526"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Model 2</w:t>
            </w:r>
          </w:p>
        </w:tc>
        <w:tc>
          <w:tcPr>
            <w:tcW w:w="572" w:type="dxa"/>
            <w:vMerge/>
            <w:vAlign w:val="center"/>
          </w:tcPr>
          <w:p w14:paraId="5C8EBF58" w14:textId="77777777" w:rsidR="003745BC" w:rsidRPr="006659DC" w:rsidRDefault="003745BC" w:rsidP="003745BC">
            <w:pPr>
              <w:jc w:val="center"/>
              <w:rPr>
                <w:rFonts w:ascii="Times New Roman" w:hAnsi="Times New Roman" w:cs="Times New Roman"/>
                <w:sz w:val="20"/>
                <w:szCs w:val="20"/>
              </w:rPr>
            </w:pPr>
          </w:p>
        </w:tc>
        <w:tc>
          <w:tcPr>
            <w:tcW w:w="1276" w:type="dxa"/>
            <w:vAlign w:val="center"/>
          </w:tcPr>
          <w:p w14:paraId="6B4F8A2D" w14:textId="77777777" w:rsidR="003745BC" w:rsidRPr="00BB2568" w:rsidRDefault="003745BC" w:rsidP="003745BC">
            <w:pPr>
              <w:jc w:val="center"/>
              <w:rPr>
                <w:rFonts w:ascii="Times New Roman" w:hAnsi="Times New Roman" w:cs="Times New Roman"/>
                <w:b/>
              </w:rPr>
            </w:pPr>
            <w:r w:rsidRPr="00BB2568">
              <w:rPr>
                <w:rFonts w:ascii="Times New Roman" w:hAnsi="Times New Roman" w:cs="Times New Roman"/>
                <w:b/>
              </w:rPr>
              <w:t>1.67</w:t>
            </w:r>
          </w:p>
          <w:p w14:paraId="6574E02C" w14:textId="77777777" w:rsidR="003745BC" w:rsidRPr="00BB2568" w:rsidRDefault="003745BC" w:rsidP="003745BC">
            <w:pPr>
              <w:jc w:val="center"/>
              <w:rPr>
                <w:rFonts w:ascii="Times New Roman" w:hAnsi="Times New Roman" w:cs="Times New Roman"/>
              </w:rPr>
            </w:pPr>
            <w:r w:rsidRPr="00BB2568">
              <w:rPr>
                <w:rFonts w:ascii="Times New Roman" w:hAnsi="Times New Roman" w:cs="Times New Roman"/>
                <w:b/>
              </w:rPr>
              <w:t>(1.15,1.78)</w:t>
            </w:r>
          </w:p>
        </w:tc>
        <w:tc>
          <w:tcPr>
            <w:tcW w:w="1100" w:type="dxa"/>
            <w:vAlign w:val="center"/>
          </w:tcPr>
          <w:p w14:paraId="4FC8F3B1" w14:textId="77777777" w:rsidR="003745BC" w:rsidRDefault="003745BC" w:rsidP="003745BC">
            <w:pPr>
              <w:jc w:val="center"/>
              <w:rPr>
                <w:rFonts w:ascii="Times New Roman" w:hAnsi="Times New Roman" w:cs="Times New Roman"/>
                <w:sz w:val="20"/>
                <w:szCs w:val="20"/>
              </w:rPr>
            </w:pPr>
            <w:r>
              <w:rPr>
                <w:rFonts w:ascii="Times New Roman" w:hAnsi="Times New Roman" w:cs="Times New Roman"/>
                <w:sz w:val="20"/>
                <w:szCs w:val="20"/>
              </w:rPr>
              <w:t>1.04</w:t>
            </w:r>
          </w:p>
          <w:p w14:paraId="6B39A2DE" w14:textId="77777777" w:rsidR="003745BC" w:rsidRPr="006659D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(0.88,1.11)</w:t>
            </w:r>
          </w:p>
        </w:tc>
        <w:tc>
          <w:tcPr>
            <w:tcW w:w="1100" w:type="dxa"/>
            <w:vAlign w:val="center"/>
          </w:tcPr>
          <w:p w14:paraId="1D2A0920" w14:textId="77777777" w:rsidR="003745BC" w:rsidRPr="000A44AE" w:rsidRDefault="003745BC" w:rsidP="003745BC">
            <w:pPr>
              <w:jc w:val="center"/>
              <w:rPr>
                <w:rFonts w:ascii="Times New Roman" w:hAnsi="Times New Roman" w:cs="Times New Roman"/>
                <w:sz w:val="20"/>
                <w:szCs w:val="20"/>
              </w:rPr>
            </w:pPr>
            <w:r w:rsidRPr="000A44AE">
              <w:rPr>
                <w:rFonts w:ascii="Times New Roman" w:hAnsi="Times New Roman" w:cs="Times New Roman"/>
                <w:sz w:val="20"/>
                <w:szCs w:val="20"/>
              </w:rPr>
              <w:t>0.90</w:t>
            </w:r>
          </w:p>
          <w:p w14:paraId="70ACC872" w14:textId="77777777" w:rsidR="003745BC" w:rsidRPr="006659DC" w:rsidRDefault="003745BC" w:rsidP="003745BC">
            <w:pPr>
              <w:jc w:val="center"/>
              <w:rPr>
                <w:rFonts w:ascii="Times New Roman" w:hAnsi="Times New Roman" w:cs="Times New Roman"/>
                <w:b/>
                <w:sz w:val="20"/>
                <w:szCs w:val="20"/>
              </w:rPr>
            </w:pPr>
            <w:r w:rsidRPr="000A44AE">
              <w:rPr>
                <w:rFonts w:ascii="Times New Roman" w:hAnsi="Times New Roman" w:cs="Times New Roman"/>
                <w:sz w:val="20"/>
                <w:szCs w:val="20"/>
              </w:rPr>
              <w:t>(0.84,1.01)</w:t>
            </w:r>
          </w:p>
        </w:tc>
        <w:tc>
          <w:tcPr>
            <w:tcW w:w="1100" w:type="dxa"/>
            <w:vAlign w:val="center"/>
          </w:tcPr>
          <w:p w14:paraId="2F92A39E" w14:textId="77777777" w:rsidR="003745B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0.90</w:t>
            </w:r>
          </w:p>
          <w:p w14:paraId="279BB4F3" w14:textId="77777777" w:rsidR="003745BC" w:rsidRPr="006659D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(0.94,1.16)</w:t>
            </w:r>
          </w:p>
        </w:tc>
        <w:tc>
          <w:tcPr>
            <w:tcW w:w="1146" w:type="dxa"/>
            <w:vAlign w:val="center"/>
          </w:tcPr>
          <w:p w14:paraId="1B798BDF" w14:textId="77777777" w:rsidR="003745BC" w:rsidRPr="00BB2568" w:rsidRDefault="003745BC" w:rsidP="003745BC">
            <w:pPr>
              <w:jc w:val="center"/>
              <w:rPr>
                <w:rFonts w:ascii="Times New Roman" w:hAnsi="Times New Roman" w:cs="Times New Roman"/>
                <w:b/>
              </w:rPr>
            </w:pPr>
            <w:r w:rsidRPr="00BB2568">
              <w:rPr>
                <w:rFonts w:ascii="Times New Roman" w:hAnsi="Times New Roman" w:cs="Times New Roman"/>
                <w:b/>
              </w:rPr>
              <w:t>1.15</w:t>
            </w:r>
          </w:p>
          <w:p w14:paraId="20F7A954" w14:textId="77777777" w:rsidR="003745BC" w:rsidRPr="006659DC" w:rsidRDefault="003745BC" w:rsidP="003745BC">
            <w:pPr>
              <w:jc w:val="center"/>
              <w:rPr>
                <w:rFonts w:ascii="Times New Roman" w:hAnsi="Times New Roman" w:cs="Times New Roman"/>
                <w:sz w:val="20"/>
                <w:szCs w:val="20"/>
              </w:rPr>
            </w:pPr>
            <w:r w:rsidRPr="00BB2568">
              <w:rPr>
                <w:rFonts w:ascii="Times New Roman" w:hAnsi="Times New Roman" w:cs="Times New Roman"/>
                <w:b/>
              </w:rPr>
              <w:t>(1.01,1.23)</w:t>
            </w:r>
          </w:p>
        </w:tc>
        <w:tc>
          <w:tcPr>
            <w:tcW w:w="1054" w:type="dxa"/>
            <w:vAlign w:val="center"/>
          </w:tcPr>
          <w:p w14:paraId="5827C1A6" w14:textId="77777777" w:rsidR="003745BC" w:rsidRPr="00636A5D" w:rsidRDefault="003745BC" w:rsidP="003745BC">
            <w:pPr>
              <w:jc w:val="center"/>
              <w:rPr>
                <w:rFonts w:ascii="Times New Roman" w:hAnsi="Times New Roman" w:cs="Times New Roman"/>
                <w:sz w:val="20"/>
                <w:szCs w:val="20"/>
              </w:rPr>
            </w:pPr>
            <w:r w:rsidRPr="00636A5D">
              <w:rPr>
                <w:rFonts w:ascii="Times New Roman" w:hAnsi="Times New Roman" w:cs="Times New Roman"/>
                <w:sz w:val="20"/>
                <w:szCs w:val="20"/>
              </w:rPr>
              <w:t>1.11</w:t>
            </w:r>
          </w:p>
          <w:p w14:paraId="083CD7BF" w14:textId="77777777" w:rsidR="003745BC" w:rsidRPr="006659DC" w:rsidRDefault="003745BC" w:rsidP="003745BC">
            <w:pPr>
              <w:jc w:val="center"/>
              <w:rPr>
                <w:rFonts w:ascii="Times New Roman" w:hAnsi="Times New Roman" w:cs="Times New Roman"/>
                <w:b/>
                <w:sz w:val="20"/>
                <w:szCs w:val="20"/>
              </w:rPr>
            </w:pPr>
            <w:r w:rsidRPr="00636A5D">
              <w:rPr>
                <w:rFonts w:ascii="Times New Roman" w:hAnsi="Times New Roman" w:cs="Times New Roman"/>
                <w:sz w:val="20"/>
                <w:szCs w:val="20"/>
              </w:rPr>
              <w:t>(0.94,1.16)</w:t>
            </w:r>
          </w:p>
        </w:tc>
        <w:tc>
          <w:tcPr>
            <w:tcW w:w="1100" w:type="dxa"/>
            <w:vAlign w:val="center"/>
          </w:tcPr>
          <w:p w14:paraId="212D7715" w14:textId="77777777" w:rsidR="003745BC" w:rsidRPr="006659DC" w:rsidRDefault="003745BC" w:rsidP="003745BC">
            <w:pPr>
              <w:jc w:val="center"/>
              <w:rPr>
                <w:rFonts w:ascii="Times New Roman" w:hAnsi="Times New Roman" w:cs="Times New Roman"/>
                <w:b/>
                <w:sz w:val="20"/>
                <w:szCs w:val="20"/>
              </w:rPr>
            </w:pPr>
            <w:r w:rsidRPr="006659DC">
              <w:rPr>
                <w:rFonts w:ascii="Times New Roman" w:hAnsi="Times New Roman" w:cs="Times New Roman"/>
                <w:b/>
                <w:sz w:val="20"/>
                <w:szCs w:val="20"/>
              </w:rPr>
              <w:t>-</w:t>
            </w:r>
          </w:p>
        </w:tc>
        <w:tc>
          <w:tcPr>
            <w:tcW w:w="1100" w:type="dxa"/>
            <w:vAlign w:val="center"/>
          </w:tcPr>
          <w:p w14:paraId="683E190C" w14:textId="77777777" w:rsidR="003745BC" w:rsidRPr="006659DC" w:rsidRDefault="003745BC" w:rsidP="003745BC">
            <w:pPr>
              <w:jc w:val="center"/>
              <w:rPr>
                <w:rFonts w:ascii="Times New Roman" w:hAnsi="Times New Roman" w:cs="Times New Roman"/>
                <w:b/>
                <w:sz w:val="20"/>
                <w:szCs w:val="20"/>
              </w:rPr>
            </w:pPr>
            <w:r w:rsidRPr="006659DC">
              <w:rPr>
                <w:rFonts w:ascii="Times New Roman" w:hAnsi="Times New Roman" w:cs="Times New Roman"/>
                <w:b/>
                <w:sz w:val="20"/>
                <w:szCs w:val="20"/>
              </w:rPr>
              <w:t>-</w:t>
            </w:r>
          </w:p>
        </w:tc>
        <w:tc>
          <w:tcPr>
            <w:tcW w:w="1100" w:type="dxa"/>
            <w:vAlign w:val="center"/>
          </w:tcPr>
          <w:p w14:paraId="3153D8F2" w14:textId="77777777" w:rsidR="003745BC" w:rsidRPr="006659DC" w:rsidRDefault="003745BC" w:rsidP="003745BC">
            <w:pPr>
              <w:jc w:val="center"/>
              <w:rPr>
                <w:rFonts w:ascii="Times New Roman" w:hAnsi="Times New Roman" w:cs="Times New Roman"/>
                <w:b/>
                <w:sz w:val="20"/>
                <w:szCs w:val="20"/>
              </w:rPr>
            </w:pPr>
            <w:r w:rsidRPr="006659DC">
              <w:rPr>
                <w:rFonts w:ascii="Times New Roman" w:hAnsi="Times New Roman" w:cs="Times New Roman"/>
                <w:b/>
                <w:sz w:val="20"/>
                <w:szCs w:val="20"/>
              </w:rPr>
              <w:t>-</w:t>
            </w:r>
          </w:p>
        </w:tc>
      </w:tr>
      <w:tr w:rsidR="003745BC" w:rsidRPr="00B30CA6" w14:paraId="3726DCC9" w14:textId="77777777" w:rsidTr="00BB2568">
        <w:trPr>
          <w:jc w:val="center"/>
        </w:trPr>
        <w:tc>
          <w:tcPr>
            <w:tcW w:w="761" w:type="dxa"/>
            <w:vAlign w:val="center"/>
          </w:tcPr>
          <w:p w14:paraId="0F066583" w14:textId="77777777" w:rsidR="003745BC" w:rsidRPr="00B766B7" w:rsidRDefault="003745BC" w:rsidP="003745BC">
            <w:pPr>
              <w:jc w:val="center"/>
              <w:rPr>
                <w:rFonts w:ascii="Times New Roman" w:hAnsi="Times New Roman" w:cs="Times New Roman"/>
                <w:b/>
                <w:sz w:val="20"/>
                <w:szCs w:val="20"/>
              </w:rPr>
            </w:pPr>
            <w:r w:rsidRPr="00B766B7">
              <w:rPr>
                <w:rFonts w:ascii="Times New Roman" w:hAnsi="Times New Roman" w:cs="Times New Roman"/>
                <w:b/>
                <w:sz w:val="20"/>
                <w:szCs w:val="20"/>
              </w:rPr>
              <w:t>Model 3</w:t>
            </w:r>
          </w:p>
        </w:tc>
        <w:tc>
          <w:tcPr>
            <w:tcW w:w="572" w:type="dxa"/>
            <w:vMerge/>
            <w:vAlign w:val="center"/>
          </w:tcPr>
          <w:p w14:paraId="03711C40" w14:textId="77777777" w:rsidR="003745BC" w:rsidRPr="006659DC" w:rsidRDefault="003745BC" w:rsidP="003745BC">
            <w:pPr>
              <w:jc w:val="center"/>
              <w:rPr>
                <w:rFonts w:ascii="Times New Roman" w:hAnsi="Times New Roman" w:cs="Times New Roman"/>
                <w:sz w:val="20"/>
                <w:szCs w:val="20"/>
              </w:rPr>
            </w:pPr>
          </w:p>
        </w:tc>
        <w:tc>
          <w:tcPr>
            <w:tcW w:w="1276" w:type="dxa"/>
            <w:vAlign w:val="center"/>
          </w:tcPr>
          <w:p w14:paraId="25556592" w14:textId="77777777" w:rsidR="003745BC" w:rsidRPr="00BB2568" w:rsidRDefault="003745BC" w:rsidP="003745BC">
            <w:pPr>
              <w:jc w:val="center"/>
              <w:rPr>
                <w:rFonts w:ascii="Times New Roman" w:hAnsi="Times New Roman" w:cs="Times New Roman"/>
                <w:b/>
              </w:rPr>
            </w:pPr>
            <w:r w:rsidRPr="00BB2568">
              <w:rPr>
                <w:rFonts w:ascii="Times New Roman" w:hAnsi="Times New Roman" w:cs="Times New Roman"/>
                <w:b/>
              </w:rPr>
              <w:t>1.68</w:t>
            </w:r>
          </w:p>
          <w:p w14:paraId="58264CDB" w14:textId="77777777" w:rsidR="003745BC" w:rsidRPr="00BB2568" w:rsidRDefault="003745BC" w:rsidP="003745BC">
            <w:pPr>
              <w:jc w:val="center"/>
              <w:rPr>
                <w:rFonts w:ascii="Times New Roman" w:hAnsi="Times New Roman" w:cs="Times New Roman"/>
              </w:rPr>
            </w:pPr>
            <w:r w:rsidRPr="00BB2568">
              <w:rPr>
                <w:rFonts w:ascii="Times New Roman" w:hAnsi="Times New Roman" w:cs="Times New Roman"/>
                <w:b/>
              </w:rPr>
              <w:t>(1.15,1.70)</w:t>
            </w:r>
          </w:p>
        </w:tc>
        <w:tc>
          <w:tcPr>
            <w:tcW w:w="1100" w:type="dxa"/>
            <w:vAlign w:val="center"/>
          </w:tcPr>
          <w:p w14:paraId="505F5DF3" w14:textId="77777777" w:rsidR="003745BC" w:rsidRPr="0084346E" w:rsidRDefault="003745BC" w:rsidP="003745BC">
            <w:pPr>
              <w:jc w:val="center"/>
              <w:rPr>
                <w:rFonts w:ascii="Times New Roman" w:hAnsi="Times New Roman" w:cs="Times New Roman"/>
                <w:sz w:val="20"/>
                <w:szCs w:val="20"/>
              </w:rPr>
            </w:pPr>
            <w:r w:rsidRPr="0084346E">
              <w:rPr>
                <w:rFonts w:ascii="Times New Roman" w:hAnsi="Times New Roman" w:cs="Times New Roman"/>
                <w:sz w:val="20"/>
                <w:szCs w:val="20"/>
              </w:rPr>
              <w:t>1.04</w:t>
            </w:r>
          </w:p>
          <w:p w14:paraId="75A41ECC" w14:textId="77777777" w:rsidR="003745BC" w:rsidRPr="006659DC" w:rsidRDefault="003745BC" w:rsidP="003745BC">
            <w:pPr>
              <w:jc w:val="center"/>
              <w:rPr>
                <w:rFonts w:ascii="Times New Roman" w:hAnsi="Times New Roman" w:cs="Times New Roman"/>
                <w:b/>
                <w:sz w:val="20"/>
                <w:szCs w:val="20"/>
              </w:rPr>
            </w:pPr>
            <w:r w:rsidRPr="0084346E">
              <w:rPr>
                <w:rFonts w:ascii="Times New Roman" w:hAnsi="Times New Roman" w:cs="Times New Roman"/>
                <w:sz w:val="20"/>
                <w:szCs w:val="20"/>
              </w:rPr>
              <w:t>(0.91,1.14)</w:t>
            </w:r>
          </w:p>
        </w:tc>
        <w:tc>
          <w:tcPr>
            <w:tcW w:w="1100" w:type="dxa"/>
            <w:vAlign w:val="center"/>
          </w:tcPr>
          <w:p w14:paraId="343E6B0D" w14:textId="77777777" w:rsidR="003745B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0.90</w:t>
            </w:r>
          </w:p>
          <w:p w14:paraId="599D9DC6" w14:textId="77777777" w:rsidR="003745BC" w:rsidRPr="006659D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(0.85,1.05)</w:t>
            </w:r>
          </w:p>
        </w:tc>
        <w:tc>
          <w:tcPr>
            <w:tcW w:w="1100" w:type="dxa"/>
            <w:vAlign w:val="center"/>
          </w:tcPr>
          <w:p w14:paraId="0EBA9CC9" w14:textId="77777777" w:rsidR="003745B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0.90</w:t>
            </w:r>
          </w:p>
          <w:p w14:paraId="281D750E" w14:textId="77777777" w:rsidR="003745BC" w:rsidRPr="006659D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(0.85,1.05)</w:t>
            </w:r>
          </w:p>
        </w:tc>
        <w:tc>
          <w:tcPr>
            <w:tcW w:w="1146" w:type="dxa"/>
            <w:vAlign w:val="center"/>
          </w:tcPr>
          <w:p w14:paraId="0D20701B" w14:textId="77777777" w:rsidR="003745BC" w:rsidRPr="006659DC" w:rsidRDefault="003745BC" w:rsidP="003745BC">
            <w:pPr>
              <w:jc w:val="center"/>
              <w:rPr>
                <w:rFonts w:ascii="Times New Roman" w:hAnsi="Times New Roman" w:cs="Times New Roman"/>
                <w:b/>
                <w:sz w:val="20"/>
                <w:szCs w:val="20"/>
              </w:rPr>
            </w:pPr>
            <w:r w:rsidRPr="006659DC">
              <w:rPr>
                <w:rFonts w:ascii="Times New Roman" w:hAnsi="Times New Roman" w:cs="Times New Roman"/>
                <w:b/>
                <w:sz w:val="20"/>
                <w:szCs w:val="20"/>
              </w:rPr>
              <w:t>-</w:t>
            </w:r>
          </w:p>
        </w:tc>
        <w:tc>
          <w:tcPr>
            <w:tcW w:w="1054" w:type="dxa"/>
            <w:vAlign w:val="center"/>
          </w:tcPr>
          <w:p w14:paraId="3079835E" w14:textId="77777777" w:rsidR="003745BC" w:rsidRPr="006659DC" w:rsidRDefault="003745BC" w:rsidP="003745BC">
            <w:pPr>
              <w:jc w:val="center"/>
              <w:rPr>
                <w:rFonts w:ascii="Times New Roman" w:hAnsi="Times New Roman" w:cs="Times New Roman"/>
                <w:sz w:val="20"/>
                <w:szCs w:val="20"/>
              </w:rPr>
            </w:pPr>
            <w:r w:rsidRPr="006659DC">
              <w:rPr>
                <w:rFonts w:ascii="Times New Roman" w:hAnsi="Times New Roman" w:cs="Times New Roman"/>
                <w:b/>
                <w:sz w:val="20"/>
                <w:szCs w:val="20"/>
              </w:rPr>
              <w:t>-</w:t>
            </w:r>
          </w:p>
        </w:tc>
        <w:tc>
          <w:tcPr>
            <w:tcW w:w="1100" w:type="dxa"/>
            <w:vAlign w:val="center"/>
          </w:tcPr>
          <w:p w14:paraId="40B17288" w14:textId="77777777" w:rsidR="003745BC" w:rsidRPr="00BB2568" w:rsidRDefault="003745BC" w:rsidP="003745BC">
            <w:pPr>
              <w:jc w:val="center"/>
              <w:rPr>
                <w:rFonts w:ascii="Times New Roman" w:hAnsi="Times New Roman" w:cs="Times New Roman"/>
                <w:b/>
              </w:rPr>
            </w:pPr>
            <w:r w:rsidRPr="00BB2568">
              <w:rPr>
                <w:rFonts w:ascii="Times New Roman" w:hAnsi="Times New Roman" w:cs="Times New Roman"/>
                <w:b/>
              </w:rPr>
              <w:t>1.15</w:t>
            </w:r>
          </w:p>
          <w:p w14:paraId="7283ACE3" w14:textId="77777777" w:rsidR="003745BC" w:rsidRPr="006659DC" w:rsidRDefault="003745BC" w:rsidP="003745BC">
            <w:pPr>
              <w:jc w:val="center"/>
              <w:rPr>
                <w:rFonts w:ascii="Times New Roman" w:hAnsi="Times New Roman" w:cs="Times New Roman"/>
                <w:sz w:val="20"/>
                <w:szCs w:val="20"/>
              </w:rPr>
            </w:pPr>
            <w:r w:rsidRPr="00BB2568">
              <w:rPr>
                <w:rFonts w:ascii="Times New Roman" w:hAnsi="Times New Roman" w:cs="Times New Roman"/>
                <w:b/>
              </w:rPr>
              <w:t>(1.01,1.31)</w:t>
            </w:r>
          </w:p>
        </w:tc>
        <w:tc>
          <w:tcPr>
            <w:tcW w:w="1100" w:type="dxa"/>
            <w:vAlign w:val="center"/>
          </w:tcPr>
          <w:p w14:paraId="408C665E" w14:textId="77777777" w:rsidR="003745BC" w:rsidRDefault="003745BC" w:rsidP="003745BC">
            <w:pPr>
              <w:jc w:val="center"/>
              <w:rPr>
                <w:rFonts w:ascii="Times New Roman" w:hAnsi="Times New Roman" w:cs="Times New Roman"/>
                <w:sz w:val="20"/>
                <w:szCs w:val="20"/>
              </w:rPr>
            </w:pPr>
            <w:r>
              <w:rPr>
                <w:rFonts w:ascii="Times New Roman" w:hAnsi="Times New Roman" w:cs="Times New Roman"/>
                <w:sz w:val="20"/>
                <w:szCs w:val="20"/>
              </w:rPr>
              <w:t>1.05</w:t>
            </w:r>
          </w:p>
          <w:p w14:paraId="653FFF2F" w14:textId="77777777" w:rsidR="003745BC" w:rsidRPr="006659D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(0.87,1.22)</w:t>
            </w:r>
          </w:p>
        </w:tc>
        <w:tc>
          <w:tcPr>
            <w:tcW w:w="1100" w:type="dxa"/>
            <w:vAlign w:val="center"/>
          </w:tcPr>
          <w:p w14:paraId="632DA283" w14:textId="77777777" w:rsidR="003745BC" w:rsidRDefault="003745BC" w:rsidP="003745BC">
            <w:pPr>
              <w:jc w:val="center"/>
              <w:rPr>
                <w:rFonts w:ascii="Times New Roman" w:hAnsi="Times New Roman" w:cs="Times New Roman"/>
                <w:sz w:val="20"/>
                <w:szCs w:val="20"/>
              </w:rPr>
            </w:pPr>
            <w:r>
              <w:rPr>
                <w:rFonts w:ascii="Times New Roman" w:hAnsi="Times New Roman" w:cs="Times New Roman"/>
                <w:sz w:val="20"/>
                <w:szCs w:val="20"/>
              </w:rPr>
              <w:t>1.17</w:t>
            </w:r>
          </w:p>
          <w:p w14:paraId="68C05FC4" w14:textId="77777777" w:rsidR="003745BC" w:rsidRPr="006659DC" w:rsidRDefault="003745BC" w:rsidP="003745BC">
            <w:pPr>
              <w:jc w:val="center"/>
              <w:rPr>
                <w:rFonts w:ascii="Times New Roman" w:hAnsi="Times New Roman" w:cs="Times New Roman"/>
                <w:sz w:val="20"/>
                <w:szCs w:val="20"/>
              </w:rPr>
            </w:pPr>
            <w:r>
              <w:rPr>
                <w:rFonts w:ascii="Times New Roman" w:hAnsi="Times New Roman" w:cs="Times New Roman"/>
                <w:sz w:val="20"/>
                <w:szCs w:val="20"/>
              </w:rPr>
              <w:t>(0.92,1.23)</w:t>
            </w:r>
          </w:p>
        </w:tc>
      </w:tr>
    </w:tbl>
    <w:p w14:paraId="5C734B66" w14:textId="73BAB47C" w:rsidR="00450752" w:rsidRPr="000530E7" w:rsidRDefault="00450752" w:rsidP="00450752">
      <w:pPr>
        <w:rPr>
          <w:rFonts w:ascii="Times New Roman" w:hAnsi="Times New Roman" w:cs="Times New Roman"/>
          <w:color w:val="000000"/>
        </w:rPr>
      </w:pPr>
    </w:p>
    <w:p w14:paraId="071BBAF7" w14:textId="33D01C95" w:rsidR="00DA205D" w:rsidRPr="00C01A71" w:rsidRDefault="00984E6B" w:rsidP="00450752">
      <w:pPr>
        <w:rPr>
          <w:rFonts w:ascii="Times New Roman" w:hAnsi="Times New Roman" w:cs="Times New Roman"/>
          <w:color w:val="000000"/>
        </w:rPr>
      </w:pPr>
      <w:r w:rsidRPr="000530E7">
        <w:rPr>
          <w:rFonts w:ascii="Times New Roman" w:hAnsi="Times New Roman" w:cs="Times New Roman"/>
          <w:color w:val="000000"/>
        </w:rPr>
        <w:t xml:space="preserve">    </w:t>
      </w:r>
      <w:r w:rsidR="00295A32">
        <w:rPr>
          <w:rFonts w:ascii="Times New Roman" w:hAnsi="Times New Roman" w:cs="Times New Roman"/>
          <w:color w:val="000000"/>
        </w:rPr>
        <w:t xml:space="preserve"> </w:t>
      </w:r>
      <w:ins w:id="203" w:author="Meng  Lu" w:date="2014-12-10T16:03:00Z">
        <w:r w:rsidR="003F53B4">
          <w:rPr>
            <w:rFonts w:ascii="Times New Roman" w:hAnsi="Times New Roman" w:cs="Times New Roman"/>
            <w:color w:val="000000"/>
          </w:rPr>
          <w:t>As reported by</w:t>
        </w:r>
      </w:ins>
      <w:del w:id="204" w:author="Meng  Lu" w:date="2014-12-10T16:03:00Z">
        <w:r w:rsidRPr="000530E7" w:rsidDel="003F53B4">
          <w:rPr>
            <w:rFonts w:ascii="Times New Roman" w:hAnsi="Times New Roman" w:cs="Times New Roman"/>
            <w:color w:val="000000"/>
          </w:rPr>
          <w:delText>From the</w:delText>
        </w:r>
      </w:del>
      <w:r w:rsidR="00276800">
        <w:rPr>
          <w:rFonts w:ascii="Times New Roman" w:hAnsi="Times New Roman" w:cs="Times New Roman"/>
          <w:color w:val="000000"/>
        </w:rPr>
        <w:t xml:space="preserve"> Table 4</w:t>
      </w:r>
      <w:r w:rsidR="001A6F5E">
        <w:rPr>
          <w:rFonts w:ascii="Times New Roman" w:hAnsi="Times New Roman" w:cs="Times New Roman"/>
          <w:color w:val="000000"/>
        </w:rPr>
        <w:t xml:space="preserve"> model 1</w:t>
      </w:r>
      <w:r w:rsidR="00EB42D2">
        <w:rPr>
          <w:rFonts w:ascii="Times New Roman" w:hAnsi="Times New Roman" w:cs="Times New Roman"/>
          <w:color w:val="000000"/>
        </w:rPr>
        <w:t xml:space="preserve"> in the first appendix</w:t>
      </w:r>
      <w:r w:rsidR="00DD77FD">
        <w:rPr>
          <w:rFonts w:ascii="Times New Roman" w:hAnsi="Times New Roman" w:cs="Times New Roman"/>
          <w:color w:val="000000"/>
        </w:rPr>
        <w:t>,</w:t>
      </w:r>
      <w:r w:rsidR="00673669">
        <w:rPr>
          <w:rFonts w:ascii="Times New Roman" w:hAnsi="Times New Roman" w:cs="Times New Roman"/>
          <w:color w:val="000000"/>
        </w:rPr>
        <w:t xml:space="preserve"> </w:t>
      </w:r>
      <w:r w:rsidR="007A0352">
        <w:rPr>
          <w:rFonts w:ascii="Times New Roman" w:hAnsi="Times New Roman" w:cs="Times New Roman"/>
          <w:color w:val="000000"/>
        </w:rPr>
        <w:t xml:space="preserve">the coefficient of treatment </w:t>
      </w:r>
      <w:ins w:id="205" w:author="Meng  Lu" w:date="2014-12-10T16:03:00Z">
        <w:r w:rsidR="003F53B4">
          <w:rPr>
            <w:rFonts w:ascii="Times New Roman" w:hAnsi="Times New Roman" w:cs="Times New Roman"/>
            <w:color w:val="000000"/>
          </w:rPr>
          <w:t>is</w:t>
        </w:r>
      </w:ins>
      <w:del w:id="206" w:author="Meng  Lu" w:date="2014-12-10T16:03:00Z">
        <w:r w:rsidR="007A0352" w:rsidDel="003F53B4">
          <w:rPr>
            <w:rFonts w:ascii="Times New Roman" w:hAnsi="Times New Roman" w:cs="Times New Roman"/>
            <w:color w:val="000000"/>
          </w:rPr>
          <w:delText>was</w:delText>
        </w:r>
      </w:del>
      <w:r w:rsidR="00C01A71">
        <w:rPr>
          <w:rFonts w:ascii="Times New Roman" w:hAnsi="Times New Roman" w:cs="Times New Roman"/>
          <w:color w:val="000000"/>
        </w:rPr>
        <w:t xml:space="preserve"> 0.12 (p-value=0.11, 95% CI: -0.02,0.28)</w:t>
      </w:r>
      <w:r w:rsidR="0056132B">
        <w:rPr>
          <w:rFonts w:ascii="Times New Roman" w:hAnsi="Times New Roman" w:cs="Times New Roman"/>
          <w:color w:val="000000"/>
        </w:rPr>
        <w:t>.</w:t>
      </w:r>
      <w:r w:rsidR="00C01A71">
        <w:rPr>
          <w:rFonts w:ascii="Times New Roman" w:hAnsi="Times New Roman" w:cs="Times New Roman"/>
          <w:color w:val="000000"/>
        </w:rPr>
        <w:t xml:space="preserve"> </w:t>
      </w:r>
      <w:r w:rsidR="0056132B">
        <w:rPr>
          <w:rFonts w:ascii="Times New Roman" w:hAnsi="Times New Roman" w:cs="Times New Roman"/>
          <w:color w:val="000000"/>
        </w:rPr>
        <w:t>I</w:t>
      </w:r>
      <w:r w:rsidR="00C01A71">
        <w:rPr>
          <w:rFonts w:ascii="Times New Roman" w:hAnsi="Times New Roman" w:cs="Times New Roman"/>
          <w:color w:val="000000"/>
        </w:rPr>
        <w:t>t indicate</w:t>
      </w:r>
      <w:ins w:id="207" w:author="Meng  Lu" w:date="2014-12-10T16:03:00Z">
        <w:r w:rsidR="003F53B4">
          <w:rPr>
            <w:rFonts w:ascii="Times New Roman" w:hAnsi="Times New Roman" w:cs="Times New Roman"/>
            <w:color w:val="000000"/>
          </w:rPr>
          <w:t>s</w:t>
        </w:r>
      </w:ins>
      <w:del w:id="208" w:author="Meng  Lu" w:date="2014-12-10T16:03:00Z">
        <w:r w:rsidR="00C01A71" w:rsidDel="003F53B4">
          <w:rPr>
            <w:rFonts w:ascii="Times New Roman" w:hAnsi="Times New Roman" w:cs="Times New Roman"/>
            <w:color w:val="000000"/>
          </w:rPr>
          <w:delText>d</w:delText>
        </w:r>
      </w:del>
      <w:r w:rsidR="00C01A71">
        <w:rPr>
          <w:rFonts w:ascii="Times New Roman" w:hAnsi="Times New Roman" w:cs="Times New Roman"/>
          <w:color w:val="000000"/>
        </w:rPr>
        <w:t xml:space="preserve"> that t</w:t>
      </w:r>
      <w:r w:rsidR="00762EF7">
        <w:rPr>
          <w:rFonts w:ascii="Times New Roman" w:hAnsi="Times New Roman" w:cs="Times New Roman"/>
          <w:color w:val="000000"/>
        </w:rPr>
        <w:t>he treatment variable d</w:t>
      </w:r>
      <w:ins w:id="209" w:author="Meng  Lu" w:date="2014-12-10T16:03:00Z">
        <w:r w:rsidR="003F53B4">
          <w:rPr>
            <w:rFonts w:ascii="Times New Roman" w:hAnsi="Times New Roman" w:cs="Times New Roman"/>
            <w:color w:val="000000"/>
          </w:rPr>
          <w:t>oes</w:t>
        </w:r>
      </w:ins>
      <w:del w:id="210" w:author="Meng  Lu" w:date="2014-12-10T16:03:00Z">
        <w:r w:rsidR="00762EF7" w:rsidDel="003F53B4">
          <w:rPr>
            <w:rFonts w:ascii="Times New Roman" w:hAnsi="Times New Roman" w:cs="Times New Roman"/>
            <w:color w:val="000000"/>
          </w:rPr>
          <w:delText>id</w:delText>
        </w:r>
      </w:del>
      <w:r w:rsidR="00762EF7">
        <w:rPr>
          <w:rFonts w:ascii="Times New Roman" w:hAnsi="Times New Roman" w:cs="Times New Roman"/>
          <w:color w:val="000000"/>
        </w:rPr>
        <w:t xml:space="preserve"> not significantly affect the outcome variable</w:t>
      </w:r>
      <w:r w:rsidR="002D50AD">
        <w:rPr>
          <w:rFonts w:ascii="Times New Roman" w:hAnsi="Times New Roman" w:cs="Times New Roman"/>
          <w:color w:val="000000"/>
        </w:rPr>
        <w:t>. For the second model, t</w:t>
      </w:r>
      <w:r w:rsidR="00FA2456">
        <w:rPr>
          <w:rFonts w:ascii="Times New Roman" w:hAnsi="Times New Roman" w:cs="Times New Roman"/>
          <w:color w:val="000000"/>
        </w:rPr>
        <w:t>he interaction between homeless and</w:t>
      </w:r>
      <w:r w:rsidR="00440AB2">
        <w:rPr>
          <w:rFonts w:ascii="Times New Roman" w:hAnsi="Times New Roman" w:cs="Times New Roman"/>
          <w:color w:val="000000"/>
        </w:rPr>
        <w:t xml:space="preserve"> treatment</w:t>
      </w:r>
      <w:r w:rsidR="0056132B">
        <w:rPr>
          <w:rFonts w:ascii="Times New Roman" w:hAnsi="Times New Roman" w:cs="Times New Roman"/>
          <w:color w:val="000000"/>
        </w:rPr>
        <w:t xml:space="preserve"> significant</w:t>
      </w:r>
      <w:r w:rsidR="00FB0A2D">
        <w:rPr>
          <w:rFonts w:ascii="Times New Roman" w:hAnsi="Times New Roman" w:cs="Times New Roman"/>
          <w:color w:val="000000"/>
        </w:rPr>
        <w:t>ly</w:t>
      </w:r>
      <w:r w:rsidR="0056132B">
        <w:rPr>
          <w:rFonts w:ascii="Times New Roman" w:hAnsi="Times New Roman" w:cs="Times New Roman"/>
          <w:color w:val="000000"/>
        </w:rPr>
        <w:t xml:space="preserve"> affect</w:t>
      </w:r>
      <w:ins w:id="211" w:author="Meng  Lu" w:date="2014-12-10T16:04:00Z">
        <w:r w:rsidR="003F53B4">
          <w:rPr>
            <w:rFonts w:ascii="Times New Roman" w:hAnsi="Times New Roman" w:cs="Times New Roman"/>
            <w:color w:val="000000"/>
          </w:rPr>
          <w:t>s</w:t>
        </w:r>
      </w:ins>
      <w:del w:id="212" w:author="Meng  Lu" w:date="2014-12-10T16:03:00Z">
        <w:r w:rsidR="00440AB2" w:rsidDel="003F53B4">
          <w:rPr>
            <w:rFonts w:ascii="Times New Roman" w:hAnsi="Times New Roman" w:cs="Times New Roman"/>
            <w:color w:val="000000"/>
          </w:rPr>
          <w:delText>ed</w:delText>
        </w:r>
      </w:del>
      <w:r w:rsidR="0056132B">
        <w:rPr>
          <w:rFonts w:ascii="Times New Roman" w:hAnsi="Times New Roman" w:cs="Times New Roman"/>
          <w:color w:val="000000"/>
        </w:rPr>
        <w:t xml:space="preserve"> </w:t>
      </w:r>
      <w:r w:rsidR="0056132B" w:rsidRPr="0056132B">
        <w:rPr>
          <w:rFonts w:ascii="Times New Roman" w:hAnsi="Times New Roman" w:cs="Times New Roman"/>
          <w:color w:val="000000"/>
        </w:rPr>
        <w:t>the number of times patients entered a detox program</w:t>
      </w:r>
      <w:r w:rsidR="002D50AD">
        <w:rPr>
          <w:rFonts w:ascii="Times New Roman" w:hAnsi="Times New Roman" w:cs="Times New Roman"/>
          <w:color w:val="000000"/>
        </w:rPr>
        <w:t xml:space="preserve"> (p-value=0.00, 95% CI: -0.13,0.09)</w:t>
      </w:r>
      <w:r w:rsidR="0056132B">
        <w:rPr>
          <w:rFonts w:ascii="Times New Roman" w:hAnsi="Times New Roman" w:cs="Times New Roman"/>
          <w:color w:val="000000"/>
        </w:rPr>
        <w:t xml:space="preserve">. </w:t>
      </w:r>
      <w:proofErr w:type="gramStart"/>
      <w:r w:rsidR="0056132B">
        <w:rPr>
          <w:rFonts w:ascii="Times New Roman" w:hAnsi="Times New Roman" w:cs="Times New Roman"/>
          <w:color w:val="000000"/>
        </w:rPr>
        <w:t xml:space="preserve">For the third model, </w:t>
      </w:r>
      <w:r w:rsidR="00FB0A2D">
        <w:rPr>
          <w:rFonts w:ascii="Times New Roman" w:hAnsi="Times New Roman" w:cs="Times New Roman"/>
          <w:color w:val="000000"/>
        </w:rPr>
        <w:t xml:space="preserve">neither </w:t>
      </w:r>
      <w:r w:rsidR="00DA205D">
        <w:rPr>
          <w:rFonts w:ascii="Times New Roman" w:hAnsi="Times New Roman" w:cs="Times New Roman"/>
          <w:color w:val="000000"/>
        </w:rPr>
        <w:t>the interaction of treatment</w:t>
      </w:r>
      <w:r w:rsidR="00354BD0">
        <w:rPr>
          <w:rFonts w:ascii="Times New Roman" w:hAnsi="Times New Roman" w:cs="Times New Roman"/>
          <w:color w:val="000000"/>
        </w:rPr>
        <w:t xml:space="preserve"> with</w:t>
      </w:r>
      <w:r w:rsidR="00525C77">
        <w:rPr>
          <w:rFonts w:ascii="Times New Roman" w:hAnsi="Times New Roman" w:cs="Times New Roman"/>
          <w:color w:val="000000"/>
        </w:rPr>
        <w:t xml:space="preserve"> </w:t>
      </w:r>
      <w:proofErr w:type="spellStart"/>
      <w:r w:rsidR="00525C77" w:rsidRPr="003F53B4">
        <w:rPr>
          <w:rFonts w:ascii="Times New Roman" w:hAnsi="Times New Roman" w:cs="Times New Roman"/>
          <w:color w:val="000000"/>
          <w:highlight w:val="yellow"/>
          <w:rPrChange w:id="213" w:author="Meng  Lu" w:date="2014-12-10T16:04:00Z">
            <w:rPr>
              <w:rFonts w:ascii="Times New Roman" w:hAnsi="Times New Roman" w:cs="Times New Roman"/>
              <w:color w:val="000000"/>
            </w:rPr>
          </w:rPrChange>
        </w:rPr>
        <w:t>substance_alcohol</w:t>
      </w:r>
      <w:proofErr w:type="spellEnd"/>
      <w:r w:rsidR="00525C77">
        <w:rPr>
          <w:rFonts w:ascii="Times New Roman" w:hAnsi="Times New Roman" w:cs="Times New Roman"/>
          <w:color w:val="000000"/>
        </w:rPr>
        <w:t xml:space="preserve"> </w:t>
      </w:r>
      <w:del w:id="214" w:author="Meng  Lu" w:date="2014-12-10T16:04:00Z">
        <w:r w:rsidR="00525C77" w:rsidDel="003F53B4">
          <w:rPr>
            <w:rFonts w:ascii="Times New Roman" w:hAnsi="Times New Roman" w:cs="Times New Roman"/>
            <w:color w:val="000000"/>
          </w:rPr>
          <w:delText>was</w:delText>
        </w:r>
      </w:del>
      <w:del w:id="215" w:author="Meng  Lu" w:date="2014-12-10T16:05:00Z">
        <w:r w:rsidR="00DA205D" w:rsidDel="003F53B4">
          <w:rPr>
            <w:rFonts w:ascii="Times New Roman" w:hAnsi="Times New Roman" w:cs="Times New Roman"/>
            <w:color w:val="000000"/>
          </w:rPr>
          <w:delText xml:space="preserve"> </w:delText>
        </w:r>
        <w:r w:rsidR="00DA205D" w:rsidRPr="003F53B4" w:rsidDel="003F53B4">
          <w:rPr>
            <w:rFonts w:ascii="Times New Roman" w:hAnsi="Times New Roman" w:cs="Times New Roman"/>
            <w:color w:val="000000"/>
            <w:highlight w:val="yellow"/>
            <w:rPrChange w:id="216" w:author="Meng  Lu" w:date="2014-12-10T16:04:00Z">
              <w:rPr>
                <w:rFonts w:ascii="Times New Roman" w:hAnsi="Times New Roman" w:cs="Times New Roman"/>
                <w:color w:val="000000"/>
              </w:rPr>
            </w:rPrChange>
          </w:rPr>
          <w:delText>not</w:delText>
        </w:r>
        <w:r w:rsidR="00DA205D" w:rsidDel="003F53B4">
          <w:rPr>
            <w:rFonts w:ascii="Times New Roman" w:hAnsi="Times New Roman" w:cs="Times New Roman"/>
            <w:color w:val="000000"/>
          </w:rPr>
          <w:delText xml:space="preserve"> significant </w:delText>
        </w:r>
      </w:del>
      <w:r w:rsidR="00DA205D">
        <w:rPr>
          <w:rFonts w:ascii="Times New Roman" w:hAnsi="Times New Roman" w:cs="Times New Roman"/>
          <w:color w:val="000000"/>
        </w:rPr>
        <w:t>(p-va</w:t>
      </w:r>
      <w:r w:rsidR="00FB0A2D">
        <w:rPr>
          <w:rFonts w:ascii="Times New Roman" w:hAnsi="Times New Roman" w:cs="Times New Roman"/>
          <w:color w:val="000000"/>
        </w:rPr>
        <w:t xml:space="preserve">lue=0.46, 95% CI: -0.28, 0.12) nor </w:t>
      </w:r>
      <w:r w:rsidR="00673A55">
        <w:rPr>
          <w:rFonts w:ascii="Times New Roman" w:hAnsi="Times New Roman" w:cs="Times New Roman"/>
          <w:color w:val="000000"/>
        </w:rPr>
        <w:t>the interaction between treatment and</w:t>
      </w:r>
      <w:r w:rsidR="00525C77">
        <w:rPr>
          <w:rFonts w:ascii="Times New Roman" w:hAnsi="Times New Roman" w:cs="Times New Roman"/>
          <w:color w:val="000000"/>
        </w:rPr>
        <w:t xml:space="preserve"> </w:t>
      </w:r>
      <w:proofErr w:type="spellStart"/>
      <w:r w:rsidR="00525C77" w:rsidRPr="003F53B4">
        <w:rPr>
          <w:rFonts w:ascii="Times New Roman" w:hAnsi="Times New Roman" w:cs="Times New Roman"/>
          <w:color w:val="000000"/>
          <w:highlight w:val="yellow"/>
          <w:rPrChange w:id="217" w:author="Meng  Lu" w:date="2014-12-10T16:05:00Z">
            <w:rPr>
              <w:rFonts w:ascii="Times New Roman" w:hAnsi="Times New Roman" w:cs="Times New Roman"/>
              <w:color w:val="000000"/>
            </w:rPr>
          </w:rPrChange>
        </w:rPr>
        <w:t>substance_heroin</w:t>
      </w:r>
      <w:proofErr w:type="spellEnd"/>
      <w:r w:rsidR="00525C77">
        <w:rPr>
          <w:rFonts w:ascii="Times New Roman" w:hAnsi="Times New Roman" w:cs="Times New Roman"/>
          <w:color w:val="000000"/>
        </w:rPr>
        <w:t xml:space="preserve"> </w:t>
      </w:r>
      <w:del w:id="218" w:author="Meng  Lu" w:date="2014-12-10T16:05:00Z">
        <w:r w:rsidR="00525C77" w:rsidDel="003F53B4">
          <w:rPr>
            <w:rFonts w:ascii="Times New Roman" w:hAnsi="Times New Roman" w:cs="Times New Roman"/>
            <w:color w:val="000000"/>
          </w:rPr>
          <w:delText>was</w:delText>
        </w:r>
        <w:r w:rsidR="00DA205D" w:rsidDel="003F53B4">
          <w:rPr>
            <w:rFonts w:ascii="Times New Roman" w:hAnsi="Times New Roman" w:cs="Times New Roman"/>
            <w:color w:val="000000"/>
          </w:rPr>
          <w:delText xml:space="preserve"> </w:delText>
        </w:r>
      </w:del>
      <w:ins w:id="219" w:author="Meng  Lu" w:date="2014-12-10T16:05:00Z">
        <w:r w:rsidR="003F53B4">
          <w:rPr>
            <w:rFonts w:ascii="Times New Roman" w:hAnsi="Times New Roman" w:cs="Times New Roman"/>
            <w:color w:val="000000"/>
          </w:rPr>
          <w:t xml:space="preserve">is </w:t>
        </w:r>
      </w:ins>
      <w:r w:rsidR="00DA205D" w:rsidRPr="003F53B4">
        <w:rPr>
          <w:rFonts w:ascii="Times New Roman" w:hAnsi="Times New Roman" w:cs="Times New Roman"/>
          <w:color w:val="000000"/>
          <w:highlight w:val="yellow"/>
          <w:rPrChange w:id="220" w:author="Meng  Lu" w:date="2014-12-10T16:04:00Z">
            <w:rPr>
              <w:rFonts w:ascii="Times New Roman" w:hAnsi="Times New Roman" w:cs="Times New Roman"/>
              <w:color w:val="000000"/>
            </w:rPr>
          </w:rPrChange>
        </w:rPr>
        <w:t>not</w:t>
      </w:r>
      <w:r w:rsidR="00DA205D">
        <w:rPr>
          <w:rFonts w:ascii="Times New Roman" w:hAnsi="Times New Roman" w:cs="Times New Roman"/>
          <w:color w:val="000000"/>
        </w:rPr>
        <w:t xml:space="preserve"> significant (p-value=0.88, 95% CI: -0.17, 0.15)</w:t>
      </w:r>
      <w:r w:rsidR="006C1387">
        <w:rPr>
          <w:rFonts w:ascii="Times New Roman" w:hAnsi="Times New Roman" w:cs="Times New Roman"/>
          <w:color w:val="000000"/>
        </w:rPr>
        <w:t>.</w:t>
      </w:r>
      <w:proofErr w:type="gramEnd"/>
      <w:r w:rsidR="006C1387">
        <w:rPr>
          <w:rFonts w:ascii="Times New Roman" w:hAnsi="Times New Roman" w:cs="Times New Roman"/>
          <w:color w:val="000000"/>
        </w:rPr>
        <w:t xml:space="preserve"> These results indicate</w:t>
      </w:r>
      <w:del w:id="221" w:author="Meng  Lu" w:date="2014-12-10T16:05:00Z">
        <w:r w:rsidR="00525C77" w:rsidDel="003F53B4">
          <w:rPr>
            <w:rFonts w:ascii="Times New Roman" w:hAnsi="Times New Roman" w:cs="Times New Roman"/>
            <w:color w:val="000000"/>
          </w:rPr>
          <w:delText>d</w:delText>
        </w:r>
      </w:del>
      <w:r w:rsidR="006C1387">
        <w:rPr>
          <w:rFonts w:ascii="Times New Roman" w:hAnsi="Times New Roman" w:cs="Times New Roman"/>
          <w:color w:val="000000"/>
        </w:rPr>
        <w:t xml:space="preserve"> that the </w:t>
      </w:r>
      <w:r w:rsidR="00673A55">
        <w:rPr>
          <w:rFonts w:ascii="Times New Roman" w:hAnsi="Times New Roman" w:cs="Times New Roman"/>
          <w:color w:val="000000"/>
        </w:rPr>
        <w:t>interaction between treatment and</w:t>
      </w:r>
      <w:r w:rsidR="00FB0A2D">
        <w:rPr>
          <w:rFonts w:ascii="Times New Roman" w:hAnsi="Times New Roman" w:cs="Times New Roman"/>
          <w:color w:val="000000"/>
        </w:rPr>
        <w:t xml:space="preserve"> substance d</w:t>
      </w:r>
      <w:ins w:id="222" w:author="Meng  Lu" w:date="2014-12-10T16:05:00Z">
        <w:r w:rsidR="00DA707C">
          <w:rPr>
            <w:rFonts w:ascii="Times New Roman" w:hAnsi="Times New Roman" w:cs="Times New Roman"/>
            <w:color w:val="000000"/>
          </w:rPr>
          <w:t>oes</w:t>
        </w:r>
      </w:ins>
      <w:del w:id="223" w:author="Meng  Lu" w:date="2014-12-10T16:05:00Z">
        <w:r w:rsidR="00FB0A2D" w:rsidDel="00DA707C">
          <w:rPr>
            <w:rFonts w:ascii="Times New Roman" w:hAnsi="Times New Roman" w:cs="Times New Roman"/>
            <w:color w:val="000000"/>
          </w:rPr>
          <w:delText>id</w:delText>
        </w:r>
      </w:del>
      <w:r w:rsidR="006C1387">
        <w:rPr>
          <w:rFonts w:ascii="Times New Roman" w:hAnsi="Times New Roman" w:cs="Times New Roman"/>
          <w:color w:val="000000"/>
        </w:rPr>
        <w:t xml:space="preserve"> not significant</w:t>
      </w:r>
      <w:r w:rsidR="0048379C">
        <w:rPr>
          <w:rFonts w:ascii="Times New Roman" w:hAnsi="Times New Roman" w:cs="Times New Roman"/>
          <w:color w:val="000000"/>
        </w:rPr>
        <w:t>ly</w:t>
      </w:r>
      <w:r w:rsidR="006C1387">
        <w:rPr>
          <w:rFonts w:ascii="Times New Roman" w:hAnsi="Times New Roman" w:cs="Times New Roman"/>
          <w:color w:val="000000"/>
        </w:rPr>
        <w:t xml:space="preserve"> affect </w:t>
      </w:r>
      <w:r w:rsidR="006C1387" w:rsidRPr="0056132B">
        <w:rPr>
          <w:rFonts w:ascii="Times New Roman" w:hAnsi="Times New Roman" w:cs="Times New Roman"/>
          <w:color w:val="000000"/>
        </w:rPr>
        <w:t xml:space="preserve">the number of times patients </w:t>
      </w:r>
      <w:ins w:id="224" w:author="Meng  Lu" w:date="2014-12-10T16:05:00Z">
        <w:r w:rsidR="00DA707C">
          <w:rPr>
            <w:rFonts w:ascii="Times New Roman" w:hAnsi="Times New Roman" w:cs="Times New Roman"/>
            <w:color w:val="000000"/>
          </w:rPr>
          <w:t xml:space="preserve">to </w:t>
        </w:r>
      </w:ins>
      <w:r w:rsidR="006C1387" w:rsidRPr="0056132B">
        <w:rPr>
          <w:rFonts w:ascii="Times New Roman" w:hAnsi="Times New Roman" w:cs="Times New Roman"/>
          <w:color w:val="000000"/>
        </w:rPr>
        <w:t>enter</w:t>
      </w:r>
      <w:del w:id="225" w:author="Meng  Lu" w:date="2014-12-10T16:05:00Z">
        <w:r w:rsidR="006C1387" w:rsidRPr="0056132B" w:rsidDel="00DA707C">
          <w:rPr>
            <w:rFonts w:ascii="Times New Roman" w:hAnsi="Times New Roman" w:cs="Times New Roman"/>
            <w:color w:val="000000"/>
          </w:rPr>
          <w:delText>ed</w:delText>
        </w:r>
      </w:del>
      <w:r w:rsidR="006C1387" w:rsidRPr="0056132B">
        <w:rPr>
          <w:rFonts w:ascii="Times New Roman" w:hAnsi="Times New Roman" w:cs="Times New Roman"/>
          <w:color w:val="000000"/>
        </w:rPr>
        <w:t xml:space="preserve"> a detox program</w:t>
      </w:r>
      <w:r w:rsidR="006C1387">
        <w:rPr>
          <w:rFonts w:ascii="Times New Roman" w:hAnsi="Times New Roman" w:cs="Times New Roman"/>
          <w:color w:val="000000"/>
        </w:rPr>
        <w:t>.</w:t>
      </w:r>
    </w:p>
    <w:p w14:paraId="075FA9AA" w14:textId="77777777" w:rsidR="00B74F64" w:rsidRDefault="00B74F64" w:rsidP="005258E1">
      <w:pPr>
        <w:rPr>
          <w:rFonts w:ascii="Times New Roman" w:hAnsi="Times New Roman" w:cs="Times New Roman"/>
          <w:b/>
          <w:sz w:val="32"/>
          <w:szCs w:val="32"/>
        </w:rPr>
      </w:pPr>
    </w:p>
    <w:p w14:paraId="27432F8B" w14:textId="77777777" w:rsidR="00023AB6" w:rsidRDefault="00023AB6" w:rsidP="005258E1">
      <w:pPr>
        <w:rPr>
          <w:rFonts w:ascii="Times New Roman" w:hAnsi="Times New Roman" w:cs="Times New Roman"/>
          <w:b/>
          <w:sz w:val="32"/>
          <w:szCs w:val="32"/>
        </w:rPr>
      </w:pPr>
    </w:p>
    <w:p w14:paraId="5BE23BC7" w14:textId="6801EF0E" w:rsidR="005258E1" w:rsidRDefault="005258E1" w:rsidP="005258E1">
      <w:pPr>
        <w:rPr>
          <w:rFonts w:ascii="Times New Roman" w:hAnsi="Times New Roman" w:cs="Times New Roman"/>
          <w:b/>
          <w:sz w:val="32"/>
          <w:szCs w:val="32"/>
        </w:rPr>
      </w:pPr>
      <w:r>
        <w:rPr>
          <w:rFonts w:ascii="Times New Roman" w:hAnsi="Times New Roman" w:cs="Times New Roman"/>
          <w:b/>
          <w:sz w:val="32"/>
          <w:szCs w:val="32"/>
        </w:rPr>
        <w:t>Discussion</w:t>
      </w:r>
      <w:r w:rsidR="006C4A0A">
        <w:rPr>
          <w:rFonts w:ascii="Times New Roman" w:hAnsi="Times New Roman" w:cs="Times New Roman"/>
          <w:b/>
          <w:sz w:val="32"/>
          <w:szCs w:val="32"/>
        </w:rPr>
        <w:t>:</w:t>
      </w:r>
    </w:p>
    <w:p w14:paraId="7D8023D8" w14:textId="68E1D752" w:rsidR="00254E02" w:rsidRPr="002C29E8" w:rsidRDefault="00254E02" w:rsidP="005D5AC9">
      <w:pPr>
        <w:rPr>
          <w:rFonts w:ascii="Times New Roman" w:hAnsi="Times New Roman" w:cs="Times New Roman"/>
          <w:color w:val="000000"/>
        </w:rPr>
      </w:pPr>
      <w:r w:rsidRPr="00890338">
        <w:rPr>
          <w:rFonts w:asciiTheme="majorHAnsi" w:hAnsiTheme="majorHAnsi" w:cs="Arial"/>
          <w:color w:val="000000"/>
        </w:rPr>
        <w:t xml:space="preserve">    </w:t>
      </w:r>
      <w:r w:rsidR="005D5AC9">
        <w:rPr>
          <w:rFonts w:asciiTheme="majorHAnsi" w:hAnsiTheme="majorHAnsi" w:cs="Arial"/>
          <w:color w:val="000000"/>
        </w:rPr>
        <w:t xml:space="preserve">   </w:t>
      </w:r>
      <w:r w:rsidRPr="00C37CE4">
        <w:rPr>
          <w:rFonts w:ascii="Times New Roman" w:hAnsi="Times New Roman" w:cs="Times New Roman"/>
        </w:rPr>
        <w:t xml:space="preserve">The main objective of this analysis </w:t>
      </w:r>
      <w:ins w:id="226" w:author="Meng  Lu" w:date="2014-12-10T16:06:00Z">
        <w:r w:rsidR="00DA707C">
          <w:rPr>
            <w:rFonts w:ascii="Times New Roman" w:hAnsi="Times New Roman" w:cs="Times New Roman"/>
          </w:rPr>
          <w:t>is to test</w:t>
        </w:r>
      </w:ins>
      <w:del w:id="227" w:author="Meng  Lu" w:date="2014-12-10T16:06:00Z">
        <w:r w:rsidRPr="00C37CE4" w:rsidDel="00DA707C">
          <w:rPr>
            <w:rFonts w:ascii="Times New Roman" w:hAnsi="Times New Roman" w:cs="Times New Roman"/>
          </w:rPr>
          <w:delText>was</w:delText>
        </w:r>
      </w:del>
      <w:r w:rsidR="00735913" w:rsidRPr="00C37CE4">
        <w:rPr>
          <w:rFonts w:ascii="Times New Roman" w:hAnsi="Times New Roman" w:cs="Times New Roman"/>
        </w:rPr>
        <w:t xml:space="preserve"> whether the treatment variable affects the number of times pa</w:t>
      </w:r>
      <w:r w:rsidR="00DD77FD" w:rsidRPr="00C37CE4">
        <w:rPr>
          <w:rFonts w:ascii="Times New Roman" w:hAnsi="Times New Roman" w:cs="Times New Roman"/>
        </w:rPr>
        <w:t>tients enter</w:t>
      </w:r>
      <w:ins w:id="228" w:author="Meng  Lu" w:date="2014-12-10T16:06:00Z">
        <w:r w:rsidR="00DA707C">
          <w:rPr>
            <w:rFonts w:ascii="Times New Roman" w:hAnsi="Times New Roman" w:cs="Times New Roman"/>
          </w:rPr>
          <w:t>ing</w:t>
        </w:r>
      </w:ins>
      <w:del w:id="229" w:author="Meng  Lu" w:date="2014-12-10T16:06:00Z">
        <w:r w:rsidR="00DD77FD" w:rsidRPr="00C37CE4" w:rsidDel="00DA707C">
          <w:rPr>
            <w:rFonts w:ascii="Times New Roman" w:hAnsi="Times New Roman" w:cs="Times New Roman"/>
          </w:rPr>
          <w:delText>ed</w:delText>
        </w:r>
      </w:del>
      <w:r w:rsidR="00DD77FD" w:rsidRPr="00C37CE4">
        <w:rPr>
          <w:rFonts w:ascii="Times New Roman" w:hAnsi="Times New Roman" w:cs="Times New Roman"/>
        </w:rPr>
        <w:t xml:space="preserve"> a detox program. T</w:t>
      </w:r>
      <w:r w:rsidR="008B020C" w:rsidRPr="00C37CE4">
        <w:rPr>
          <w:rFonts w:ascii="Times New Roman" w:hAnsi="Times New Roman" w:cs="Times New Roman"/>
        </w:rPr>
        <w:t xml:space="preserve">he secondary objective of this analysis </w:t>
      </w:r>
      <w:ins w:id="230" w:author="Meng  Lu" w:date="2014-12-10T16:06:00Z">
        <w:r w:rsidR="00DA707C">
          <w:rPr>
            <w:rFonts w:ascii="Times New Roman" w:hAnsi="Times New Roman" w:cs="Times New Roman"/>
          </w:rPr>
          <w:t>is to test</w:t>
        </w:r>
      </w:ins>
      <w:del w:id="231" w:author="Meng  Lu" w:date="2014-12-10T16:06:00Z">
        <w:r w:rsidR="008B020C" w:rsidRPr="00C37CE4" w:rsidDel="00DA707C">
          <w:rPr>
            <w:rFonts w:ascii="Times New Roman" w:hAnsi="Times New Roman" w:cs="Times New Roman"/>
          </w:rPr>
          <w:delText>was</w:delText>
        </w:r>
      </w:del>
      <w:r w:rsidR="008B020C" w:rsidRPr="00C37CE4">
        <w:rPr>
          <w:rFonts w:ascii="Times New Roman" w:hAnsi="Times New Roman" w:cs="Times New Roman"/>
        </w:rPr>
        <w:t xml:space="preserve"> </w:t>
      </w:r>
      <w:ins w:id="232" w:author="Meng  Lu" w:date="2014-12-10T16:06:00Z">
        <w:r w:rsidR="00DA707C">
          <w:rPr>
            <w:rFonts w:ascii="Times New Roman" w:hAnsi="Times New Roman" w:cs="Times New Roman"/>
          </w:rPr>
          <w:t>whether</w:t>
        </w:r>
      </w:ins>
      <w:del w:id="233" w:author="Meng  Lu" w:date="2014-12-10T16:06:00Z">
        <w:r w:rsidR="008B020C" w:rsidRPr="00C37CE4" w:rsidDel="00DA707C">
          <w:rPr>
            <w:rFonts w:ascii="Times New Roman" w:hAnsi="Times New Roman" w:cs="Times New Roman"/>
          </w:rPr>
          <w:delText>if</w:delText>
        </w:r>
      </w:del>
      <w:r w:rsidR="00735913" w:rsidRPr="00C37CE4">
        <w:rPr>
          <w:rFonts w:ascii="Times New Roman" w:hAnsi="Times New Roman" w:cs="Times New Roman"/>
        </w:rPr>
        <w:t xml:space="preserve"> the effect of homelessness or substance type </w:t>
      </w:r>
      <w:ins w:id="234" w:author="Meng  Lu" w:date="2014-12-10T16:07:00Z">
        <w:r w:rsidR="00DA707C">
          <w:rPr>
            <w:rFonts w:ascii="Times New Roman" w:hAnsi="Times New Roman" w:cs="Times New Roman"/>
          </w:rPr>
          <w:t>moderates</w:t>
        </w:r>
      </w:ins>
      <w:del w:id="235" w:author="Meng  Lu" w:date="2014-12-10T16:06:00Z">
        <w:r w:rsidR="00735913" w:rsidRPr="00C37CE4" w:rsidDel="00DA707C">
          <w:rPr>
            <w:rFonts w:ascii="Times New Roman" w:hAnsi="Times New Roman" w:cs="Times New Roman"/>
          </w:rPr>
          <w:delText>modifies</w:delText>
        </w:r>
      </w:del>
      <w:r w:rsidR="00735913" w:rsidRPr="00C37CE4">
        <w:rPr>
          <w:rFonts w:ascii="Times New Roman" w:hAnsi="Times New Roman" w:cs="Times New Roman"/>
        </w:rPr>
        <w:t xml:space="preserve"> the effect of the treatment on the number of times</w:t>
      </w:r>
      <w:r w:rsidR="00164FD2" w:rsidRPr="00C37CE4">
        <w:rPr>
          <w:rFonts w:ascii="Times New Roman" w:hAnsi="Times New Roman" w:cs="Times New Roman"/>
        </w:rPr>
        <w:t xml:space="preserve"> patients enter</w:t>
      </w:r>
      <w:ins w:id="236" w:author="Meng  Lu" w:date="2014-12-10T16:07:00Z">
        <w:r w:rsidR="00DA707C">
          <w:rPr>
            <w:rFonts w:ascii="Times New Roman" w:hAnsi="Times New Roman" w:cs="Times New Roman"/>
          </w:rPr>
          <w:t>ing</w:t>
        </w:r>
      </w:ins>
      <w:del w:id="237" w:author="Meng  Lu" w:date="2014-12-10T16:07:00Z">
        <w:r w:rsidR="00164FD2" w:rsidRPr="00C37CE4" w:rsidDel="00DA707C">
          <w:rPr>
            <w:rFonts w:ascii="Times New Roman" w:hAnsi="Times New Roman" w:cs="Times New Roman"/>
          </w:rPr>
          <w:delText>ed</w:delText>
        </w:r>
      </w:del>
      <w:r w:rsidR="00164FD2" w:rsidRPr="00C37CE4">
        <w:rPr>
          <w:rFonts w:ascii="Times New Roman" w:hAnsi="Times New Roman" w:cs="Times New Roman"/>
        </w:rPr>
        <w:t xml:space="preserve"> a detox program. According to the</w:t>
      </w:r>
      <w:r w:rsidRPr="00C37CE4">
        <w:rPr>
          <w:rFonts w:ascii="Times New Roman" w:hAnsi="Times New Roman" w:cs="Times New Roman"/>
        </w:rPr>
        <w:t xml:space="preserve"> result</w:t>
      </w:r>
      <w:r w:rsidR="00364F2B" w:rsidRPr="00C37CE4">
        <w:rPr>
          <w:rFonts w:ascii="Times New Roman" w:hAnsi="Times New Roman" w:cs="Times New Roman"/>
        </w:rPr>
        <w:t xml:space="preserve">s, the intervention treatment </w:t>
      </w:r>
      <w:ins w:id="238" w:author="Meng  Lu" w:date="2014-12-10T16:07:00Z">
        <w:r w:rsidR="00DA707C">
          <w:rPr>
            <w:rFonts w:ascii="Times New Roman" w:hAnsi="Times New Roman" w:cs="Times New Roman"/>
          </w:rPr>
          <w:t xml:space="preserve">is </w:t>
        </w:r>
      </w:ins>
      <w:del w:id="239" w:author="Meng  Lu" w:date="2014-12-10T16:07:00Z">
        <w:r w:rsidR="00364F2B" w:rsidRPr="00C37CE4" w:rsidDel="00DA707C">
          <w:rPr>
            <w:rFonts w:ascii="Times New Roman" w:hAnsi="Times New Roman" w:cs="Times New Roman"/>
          </w:rPr>
          <w:delText>was</w:delText>
        </w:r>
        <w:r w:rsidRPr="00C37CE4" w:rsidDel="00DA707C">
          <w:rPr>
            <w:rFonts w:ascii="Times New Roman" w:hAnsi="Times New Roman" w:cs="Times New Roman"/>
          </w:rPr>
          <w:delText xml:space="preserve"> </w:delText>
        </w:r>
      </w:del>
      <w:r w:rsidRPr="00C37CE4">
        <w:rPr>
          <w:rFonts w:ascii="Times New Roman" w:hAnsi="Times New Roman" w:cs="Times New Roman"/>
        </w:rPr>
        <w:t>not as effective as the standard</w:t>
      </w:r>
      <w:r w:rsidR="00DD77FD" w:rsidRPr="00C37CE4">
        <w:rPr>
          <w:rFonts w:ascii="Times New Roman" w:hAnsi="Times New Roman" w:cs="Times New Roman"/>
        </w:rPr>
        <w:t xml:space="preserve"> treatment in terms of</w:t>
      </w:r>
      <w:r w:rsidR="00735913" w:rsidRPr="00C37CE4">
        <w:rPr>
          <w:rFonts w:ascii="Times New Roman" w:hAnsi="Times New Roman" w:cs="Times New Roman"/>
        </w:rPr>
        <w:t xml:space="preserve"> affecting the number of times patients enter</w:t>
      </w:r>
      <w:ins w:id="240" w:author="Meng  Lu" w:date="2014-12-10T16:07:00Z">
        <w:r w:rsidR="00DA707C">
          <w:rPr>
            <w:rFonts w:ascii="Times New Roman" w:hAnsi="Times New Roman" w:cs="Times New Roman"/>
          </w:rPr>
          <w:t>ing</w:t>
        </w:r>
      </w:ins>
      <w:del w:id="241" w:author="Meng  Lu" w:date="2014-12-10T16:07:00Z">
        <w:r w:rsidR="00735913" w:rsidRPr="00C37CE4" w:rsidDel="00DA707C">
          <w:rPr>
            <w:rFonts w:ascii="Times New Roman" w:hAnsi="Times New Roman" w:cs="Times New Roman"/>
          </w:rPr>
          <w:delText>ed</w:delText>
        </w:r>
      </w:del>
      <w:r w:rsidR="00735913" w:rsidRPr="00C37CE4">
        <w:rPr>
          <w:rFonts w:ascii="Times New Roman" w:hAnsi="Times New Roman" w:cs="Times New Roman"/>
        </w:rPr>
        <w:t xml:space="preserve"> a de</w:t>
      </w:r>
      <w:r w:rsidR="00690E99" w:rsidRPr="00C37CE4">
        <w:rPr>
          <w:rFonts w:ascii="Times New Roman" w:hAnsi="Times New Roman" w:cs="Times New Roman"/>
        </w:rPr>
        <w:t>tox program.</w:t>
      </w:r>
      <w:r w:rsidR="00690E99">
        <w:rPr>
          <w:rFonts w:ascii="Times New Roman" w:hAnsi="Times New Roman" w:cs="Times New Roman"/>
          <w:color w:val="000000"/>
        </w:rPr>
        <w:t xml:space="preserve"> Poisson GLMM without</w:t>
      </w:r>
      <w:r w:rsidR="00735913" w:rsidRPr="000530E7">
        <w:rPr>
          <w:rFonts w:ascii="Times New Roman" w:hAnsi="Times New Roman" w:cs="Times New Roman"/>
          <w:color w:val="000000"/>
        </w:rPr>
        <w:t xml:space="preserve"> MI</w:t>
      </w:r>
      <w:r w:rsidRPr="000530E7">
        <w:rPr>
          <w:rFonts w:ascii="Times New Roman" w:hAnsi="Times New Roman" w:cs="Times New Roman"/>
          <w:color w:val="000000"/>
        </w:rPr>
        <w:t xml:space="preserve"> results </w:t>
      </w:r>
      <w:r w:rsidR="00364F2B">
        <w:rPr>
          <w:rFonts w:ascii="Times New Roman" w:hAnsi="Times New Roman" w:cs="Times New Roman"/>
          <w:color w:val="000000"/>
        </w:rPr>
        <w:t>implie</w:t>
      </w:r>
      <w:ins w:id="242" w:author="Meng  Lu" w:date="2014-12-10T16:07:00Z">
        <w:r w:rsidR="00DA707C">
          <w:rPr>
            <w:rFonts w:ascii="Times New Roman" w:hAnsi="Times New Roman" w:cs="Times New Roman"/>
            <w:color w:val="000000"/>
          </w:rPr>
          <w:t>s</w:t>
        </w:r>
      </w:ins>
      <w:del w:id="243" w:author="Meng  Lu" w:date="2014-12-10T16:07:00Z">
        <w:r w:rsidR="00364F2B" w:rsidDel="00DA707C">
          <w:rPr>
            <w:rFonts w:ascii="Times New Roman" w:hAnsi="Times New Roman" w:cs="Times New Roman"/>
            <w:color w:val="000000"/>
          </w:rPr>
          <w:delText>d</w:delText>
        </w:r>
      </w:del>
      <w:r w:rsidR="00735913" w:rsidRPr="000530E7">
        <w:rPr>
          <w:rFonts w:ascii="Times New Roman" w:hAnsi="Times New Roman" w:cs="Times New Roman"/>
          <w:color w:val="000000"/>
        </w:rPr>
        <w:t xml:space="preserve"> that predictor variables </w:t>
      </w:r>
      <w:ins w:id="244" w:author="Meng  Lu" w:date="2014-12-10T16:07:00Z">
        <w:r w:rsidR="00DA707C">
          <w:rPr>
            <w:rFonts w:ascii="Times New Roman" w:hAnsi="Times New Roman" w:cs="Times New Roman"/>
            <w:color w:val="000000"/>
          </w:rPr>
          <w:t>are</w:t>
        </w:r>
      </w:ins>
      <w:del w:id="245" w:author="Meng  Lu" w:date="2014-12-10T16:07:00Z">
        <w:r w:rsidRPr="000530E7" w:rsidDel="00DA707C">
          <w:rPr>
            <w:rFonts w:ascii="Times New Roman" w:hAnsi="Times New Roman" w:cs="Times New Roman"/>
            <w:color w:val="000000"/>
          </w:rPr>
          <w:delText>were</w:delText>
        </w:r>
      </w:del>
      <w:r w:rsidRPr="000530E7">
        <w:rPr>
          <w:rFonts w:ascii="Times New Roman" w:hAnsi="Times New Roman" w:cs="Times New Roman"/>
          <w:color w:val="000000"/>
        </w:rPr>
        <w:t xml:space="preserve"> statistically insignificant</w:t>
      </w:r>
      <w:r w:rsidR="005F4777">
        <w:rPr>
          <w:rFonts w:ascii="Times New Roman" w:hAnsi="Times New Roman" w:cs="Times New Roman"/>
          <w:color w:val="000000"/>
        </w:rPr>
        <w:t>. T</w:t>
      </w:r>
      <w:r w:rsidR="001F7728">
        <w:rPr>
          <w:rFonts w:ascii="Times New Roman" w:hAnsi="Times New Roman" w:cs="Times New Roman"/>
          <w:color w:val="000000"/>
        </w:rPr>
        <w:t xml:space="preserve">he </w:t>
      </w:r>
      <w:r w:rsidR="001F7728">
        <w:rPr>
          <w:rFonts w:ascii="Times New Roman" w:hAnsi="Times New Roman" w:cs="Times New Roman"/>
          <w:color w:val="000000"/>
          <w:lang w:eastAsia="zh-CN"/>
        </w:rPr>
        <w:t xml:space="preserve">small </w:t>
      </w:r>
      <w:r w:rsidR="001F7728">
        <w:rPr>
          <w:rFonts w:ascii="Times New Roman" w:hAnsi="Times New Roman" w:cs="Times New Roman"/>
          <w:color w:val="000000"/>
        </w:rPr>
        <w:t xml:space="preserve">sample size </w:t>
      </w:r>
      <w:del w:id="246" w:author="Meng  Lu" w:date="2014-12-10T16:08:00Z">
        <w:r w:rsidR="002527FD" w:rsidDel="00DA707C">
          <w:rPr>
            <w:rFonts w:ascii="Times New Roman" w:hAnsi="Times New Roman" w:cs="Times New Roman"/>
            <w:color w:val="000000"/>
          </w:rPr>
          <w:delText>because of</w:delText>
        </w:r>
      </w:del>
      <w:ins w:id="247" w:author="Meng  Lu" w:date="2014-12-10T16:08:00Z">
        <w:r w:rsidR="00DA707C">
          <w:rPr>
            <w:rFonts w:ascii="Times New Roman" w:hAnsi="Times New Roman" w:cs="Times New Roman"/>
            <w:color w:val="000000"/>
          </w:rPr>
          <w:t>resulting from</w:t>
        </w:r>
      </w:ins>
      <w:r w:rsidR="002527FD">
        <w:rPr>
          <w:rFonts w:ascii="Times New Roman" w:hAnsi="Times New Roman" w:cs="Times New Roman"/>
          <w:color w:val="000000"/>
        </w:rPr>
        <w:t xml:space="preserve"> the missing values</w:t>
      </w:r>
      <w:r w:rsidR="001F7728">
        <w:rPr>
          <w:rFonts w:ascii="Times New Roman" w:hAnsi="Times New Roman" w:cs="Times New Roman"/>
          <w:color w:val="000000"/>
        </w:rPr>
        <w:t xml:space="preserve"> might be the main caus</w:t>
      </w:r>
      <w:r w:rsidR="00C371C0">
        <w:rPr>
          <w:rFonts w:ascii="Times New Roman" w:hAnsi="Times New Roman" w:cs="Times New Roman"/>
          <w:color w:val="000000"/>
        </w:rPr>
        <w:t>e of statistically insignificance of predictor variables</w:t>
      </w:r>
      <w:r w:rsidR="002527FD">
        <w:rPr>
          <w:rFonts w:ascii="Times New Roman" w:hAnsi="Times New Roman" w:cs="Times New Roman"/>
          <w:color w:val="000000"/>
        </w:rPr>
        <w:t xml:space="preserve">. </w:t>
      </w:r>
      <w:r w:rsidR="004C5BDA" w:rsidRPr="00CA289A">
        <w:rPr>
          <w:rFonts w:ascii="Times New Roman" w:hAnsi="Times New Roman" w:cs="Times New Roman"/>
        </w:rPr>
        <w:t xml:space="preserve">These results </w:t>
      </w:r>
      <w:ins w:id="248" w:author="Meng  Lu" w:date="2014-12-10T16:08:00Z">
        <w:r w:rsidR="00DA707C">
          <w:rPr>
            <w:rFonts w:ascii="Times New Roman" w:hAnsi="Times New Roman" w:cs="Times New Roman"/>
          </w:rPr>
          <w:t>are</w:t>
        </w:r>
      </w:ins>
      <w:del w:id="249" w:author="Meng  Lu" w:date="2014-12-10T16:08:00Z">
        <w:r w:rsidR="004C5BDA" w:rsidRPr="00CA289A" w:rsidDel="00DA707C">
          <w:rPr>
            <w:rFonts w:ascii="Times New Roman" w:hAnsi="Times New Roman" w:cs="Times New Roman"/>
          </w:rPr>
          <w:delText>were</w:delText>
        </w:r>
      </w:del>
      <w:r w:rsidR="004C5BDA" w:rsidRPr="00CA289A">
        <w:rPr>
          <w:rFonts w:ascii="Times New Roman" w:hAnsi="Times New Roman" w:cs="Times New Roman"/>
        </w:rPr>
        <w:t xml:space="preserve"> not consistent with the results from applying Poisson GLMM with MI</w:t>
      </w:r>
      <w:r w:rsidR="00707BC7">
        <w:rPr>
          <w:rFonts w:ascii="Times New Roman" w:hAnsi="Times New Roman" w:cs="Times New Roman"/>
        </w:rPr>
        <w:t>.</w:t>
      </w:r>
    </w:p>
    <w:p w14:paraId="79F6973E" w14:textId="428D6FDD" w:rsidR="00C9754B" w:rsidRDefault="00265CA1" w:rsidP="00265CA1">
      <w:pPr>
        <w:rPr>
          <w:rFonts w:ascii="Times New Roman" w:hAnsi="Times New Roman" w:cs="Times New Roman"/>
          <w:color w:val="000000"/>
        </w:rPr>
      </w:pPr>
      <w:r w:rsidRPr="000530E7">
        <w:rPr>
          <w:rFonts w:ascii="Times New Roman" w:hAnsi="Times New Roman" w:cs="Times New Roman"/>
          <w:color w:val="000000"/>
        </w:rPr>
        <w:t xml:space="preserve">      </w:t>
      </w:r>
      <w:r w:rsidR="00254E02" w:rsidRPr="000530E7">
        <w:rPr>
          <w:rFonts w:ascii="Times New Roman" w:hAnsi="Times New Roman" w:cs="Times New Roman"/>
          <w:color w:val="000000"/>
        </w:rPr>
        <w:t xml:space="preserve">The missing data </w:t>
      </w:r>
      <w:r w:rsidR="00DE4547" w:rsidRPr="000530E7">
        <w:rPr>
          <w:rFonts w:ascii="Times New Roman" w:hAnsi="Times New Roman" w:cs="Times New Roman"/>
          <w:color w:val="000000"/>
        </w:rPr>
        <w:t>pose</w:t>
      </w:r>
      <w:ins w:id="250" w:author="Meng  Lu" w:date="2014-12-10T16:08:00Z">
        <w:r w:rsidR="00DA707C">
          <w:rPr>
            <w:rFonts w:ascii="Times New Roman" w:hAnsi="Times New Roman" w:cs="Times New Roman"/>
            <w:color w:val="000000"/>
          </w:rPr>
          <w:t>s</w:t>
        </w:r>
      </w:ins>
      <w:del w:id="251" w:author="Meng  Lu" w:date="2014-12-10T16:08:00Z">
        <w:r w:rsidR="00DE4547" w:rsidRPr="000530E7" w:rsidDel="00DA707C">
          <w:rPr>
            <w:rFonts w:ascii="Times New Roman" w:hAnsi="Times New Roman" w:cs="Times New Roman"/>
            <w:color w:val="000000"/>
          </w:rPr>
          <w:delText>d</w:delText>
        </w:r>
      </w:del>
      <w:r w:rsidR="00254E02" w:rsidRPr="000530E7">
        <w:rPr>
          <w:rFonts w:ascii="Times New Roman" w:hAnsi="Times New Roman" w:cs="Times New Roman"/>
          <w:color w:val="000000"/>
        </w:rPr>
        <w:t xml:space="preserve"> a statistical cha</w:t>
      </w:r>
      <w:r w:rsidR="009C2084">
        <w:rPr>
          <w:rFonts w:ascii="Times New Roman" w:hAnsi="Times New Roman" w:cs="Times New Roman"/>
          <w:color w:val="000000"/>
        </w:rPr>
        <w:t>llenge for the analysis of the</w:t>
      </w:r>
      <w:r w:rsidR="007B0C5D">
        <w:rPr>
          <w:rFonts w:ascii="Times New Roman" w:hAnsi="Times New Roman" w:cs="Times New Roman"/>
          <w:color w:val="000000"/>
        </w:rPr>
        <w:t xml:space="preserve"> outcome</w:t>
      </w:r>
      <w:r w:rsidR="006C5036">
        <w:rPr>
          <w:rFonts w:ascii="Times New Roman" w:hAnsi="Times New Roman" w:cs="Times New Roman"/>
          <w:color w:val="000000"/>
        </w:rPr>
        <w:t xml:space="preserve"> variable</w:t>
      </w:r>
      <w:r w:rsidR="007B0C5D">
        <w:rPr>
          <w:rFonts w:ascii="Times New Roman" w:hAnsi="Times New Roman" w:cs="Times New Roman"/>
          <w:color w:val="000000"/>
        </w:rPr>
        <w:t>. It might be the cause</w:t>
      </w:r>
      <w:r w:rsidR="00254E02" w:rsidRPr="000530E7">
        <w:rPr>
          <w:rFonts w:ascii="Times New Roman" w:hAnsi="Times New Roman" w:cs="Times New Roman"/>
          <w:color w:val="000000"/>
        </w:rPr>
        <w:t xml:space="preserve"> why the </w:t>
      </w:r>
      <w:r w:rsidR="00FB7C4A">
        <w:rPr>
          <w:rFonts w:ascii="Times New Roman" w:hAnsi="Times New Roman" w:cs="Times New Roman"/>
          <w:color w:val="000000"/>
        </w:rPr>
        <w:t xml:space="preserve">primary </w:t>
      </w:r>
      <w:r w:rsidR="00254E02" w:rsidRPr="000530E7">
        <w:rPr>
          <w:rFonts w:ascii="Times New Roman" w:hAnsi="Times New Roman" w:cs="Times New Roman"/>
          <w:color w:val="000000"/>
        </w:rPr>
        <w:t xml:space="preserve">analysis </w:t>
      </w:r>
      <w:ins w:id="252" w:author="Meng  Lu" w:date="2014-12-10T16:08:00Z">
        <w:r w:rsidR="00DA707C">
          <w:rPr>
            <w:rFonts w:ascii="Times New Roman" w:hAnsi="Times New Roman" w:cs="Times New Roman"/>
            <w:color w:val="000000"/>
          </w:rPr>
          <w:t>cannot</w:t>
        </w:r>
      </w:ins>
      <w:del w:id="253" w:author="Meng  Lu" w:date="2014-12-10T16:08:00Z">
        <w:r w:rsidR="00254E02" w:rsidRPr="000530E7" w:rsidDel="00DA707C">
          <w:rPr>
            <w:rFonts w:ascii="Times New Roman" w:hAnsi="Times New Roman" w:cs="Times New Roman"/>
            <w:color w:val="000000"/>
          </w:rPr>
          <w:delText>did not</w:delText>
        </w:r>
      </w:del>
      <w:r w:rsidR="00254E02" w:rsidRPr="000530E7">
        <w:rPr>
          <w:rFonts w:ascii="Times New Roman" w:hAnsi="Times New Roman" w:cs="Times New Roman"/>
          <w:color w:val="000000"/>
        </w:rPr>
        <w:t xml:space="preserve"> find any significant result</w:t>
      </w:r>
      <w:ins w:id="254" w:author="Meng  Lu" w:date="2014-12-10T16:08:00Z">
        <w:r w:rsidR="00DA707C">
          <w:rPr>
            <w:rFonts w:ascii="Times New Roman" w:hAnsi="Times New Roman" w:cs="Times New Roman"/>
            <w:color w:val="000000"/>
          </w:rPr>
          <w:t>s</w:t>
        </w:r>
      </w:ins>
      <w:r w:rsidR="00254E02" w:rsidRPr="000530E7">
        <w:rPr>
          <w:rFonts w:ascii="Times New Roman" w:hAnsi="Times New Roman" w:cs="Times New Roman"/>
          <w:color w:val="000000"/>
        </w:rPr>
        <w:t xml:space="preserve">. </w:t>
      </w:r>
    </w:p>
    <w:p w14:paraId="7FF55EC2" w14:textId="59CEBFD9" w:rsidR="00B84DD9" w:rsidRPr="004A2E4F" w:rsidRDefault="006C5036" w:rsidP="005258E1">
      <w:pPr>
        <w:rPr>
          <w:rFonts w:ascii="Times New Roman" w:hAnsi="Times New Roman" w:cs="Times New Roman"/>
          <w:color w:val="000000"/>
        </w:rPr>
      </w:pPr>
      <w:r>
        <w:rPr>
          <w:rFonts w:ascii="Times New Roman" w:hAnsi="Times New Roman" w:cs="Times New Roman"/>
          <w:color w:val="000000"/>
        </w:rPr>
        <w:t xml:space="preserve">       </w:t>
      </w:r>
    </w:p>
    <w:p w14:paraId="48568B1F" w14:textId="2DF696BF" w:rsidR="00EA44E0" w:rsidRDefault="005258E1" w:rsidP="005258E1">
      <w:pPr>
        <w:rPr>
          <w:rFonts w:ascii="Times New Roman" w:hAnsi="Times New Roman" w:cs="Times New Roman"/>
          <w:b/>
          <w:sz w:val="32"/>
          <w:szCs w:val="32"/>
        </w:rPr>
      </w:pPr>
      <w:r>
        <w:rPr>
          <w:rFonts w:ascii="Times New Roman" w:hAnsi="Times New Roman" w:cs="Times New Roman"/>
          <w:b/>
          <w:sz w:val="32"/>
          <w:szCs w:val="32"/>
        </w:rPr>
        <w:t>Conclusion</w:t>
      </w:r>
      <w:r w:rsidR="006C4A0A">
        <w:rPr>
          <w:rFonts w:ascii="Times New Roman" w:hAnsi="Times New Roman" w:cs="Times New Roman"/>
          <w:b/>
          <w:sz w:val="32"/>
          <w:szCs w:val="32"/>
        </w:rPr>
        <w:t>:</w:t>
      </w:r>
    </w:p>
    <w:p w14:paraId="43933538" w14:textId="450A01E5" w:rsidR="00BA0864" w:rsidRDefault="0071665A" w:rsidP="00587ADD">
      <w:pPr>
        <w:rPr>
          <w:rFonts w:ascii="Times New Roman" w:hAnsi="Times New Roman" w:cs="Times New Roman"/>
        </w:rPr>
      </w:pPr>
      <w:r>
        <w:rPr>
          <w:rFonts w:ascii="Times New Roman" w:hAnsi="Times New Roman" w:cs="Times New Roman"/>
        </w:rPr>
        <w:t xml:space="preserve">     </w:t>
      </w:r>
      <w:r w:rsidR="000A514B" w:rsidRPr="00B46C40">
        <w:rPr>
          <w:rFonts w:ascii="Times New Roman" w:hAnsi="Times New Roman" w:cs="Times New Roman"/>
        </w:rPr>
        <w:t xml:space="preserve">There is no difference between treatment group and control group at each of the time points. </w:t>
      </w:r>
      <w:r w:rsidR="000A514B" w:rsidRPr="00DA707C">
        <w:rPr>
          <w:rFonts w:ascii="Times New Roman" w:hAnsi="Times New Roman" w:cs="Times New Roman"/>
          <w:highlight w:val="yellow"/>
          <w:rPrChange w:id="255" w:author="Meng  Lu" w:date="2014-12-10T16:10:00Z">
            <w:rPr>
              <w:rFonts w:ascii="Times New Roman" w:hAnsi="Times New Roman" w:cs="Times New Roman"/>
            </w:rPr>
          </w:rPrChange>
        </w:rPr>
        <w:t xml:space="preserve">The number of times people who had </w:t>
      </w:r>
      <w:del w:id="256" w:author="Meng  Lu" w:date="2014-12-10T16:09:00Z">
        <w:r w:rsidR="000A514B" w:rsidRPr="00DA707C" w:rsidDel="00DA707C">
          <w:rPr>
            <w:rFonts w:ascii="Times New Roman" w:hAnsi="Times New Roman" w:cs="Times New Roman"/>
            <w:highlight w:val="yellow"/>
            <w:rPrChange w:id="257" w:author="Meng  Lu" w:date="2014-12-10T16:10:00Z">
              <w:rPr>
                <w:rFonts w:ascii="Times New Roman" w:hAnsi="Times New Roman" w:cs="Times New Roman"/>
              </w:rPr>
            </w:rPrChange>
          </w:rPr>
          <w:delText>one or more nights on the street</w:delText>
        </w:r>
      </w:del>
      <w:ins w:id="258" w:author="Meng  Lu" w:date="2014-12-10T16:09:00Z">
        <w:r w:rsidR="00DA707C" w:rsidRPr="00DA707C">
          <w:rPr>
            <w:rFonts w:ascii="Times New Roman" w:hAnsi="Times New Roman" w:cs="Times New Roman"/>
            <w:highlight w:val="yellow"/>
            <w:rPrChange w:id="259" w:author="Meng  Lu" w:date="2014-12-10T16:10:00Z">
              <w:rPr>
                <w:rFonts w:ascii="Times New Roman" w:hAnsi="Times New Roman" w:cs="Times New Roman"/>
              </w:rPr>
            </w:rPrChange>
          </w:rPr>
          <w:t>homeless experience</w:t>
        </w:r>
      </w:ins>
      <w:r w:rsidR="000A514B" w:rsidRPr="00DA707C">
        <w:rPr>
          <w:rFonts w:ascii="Times New Roman" w:hAnsi="Times New Roman" w:cs="Times New Roman"/>
          <w:highlight w:val="yellow"/>
          <w:rPrChange w:id="260" w:author="Meng  Lu" w:date="2014-12-10T16:10:00Z">
            <w:rPr>
              <w:rFonts w:ascii="Times New Roman" w:hAnsi="Times New Roman" w:cs="Times New Roman"/>
            </w:rPr>
          </w:rPrChange>
        </w:rPr>
        <w:t xml:space="preserve"> entered the detox program has difference between treatment group and control group</w:t>
      </w:r>
      <w:r w:rsidR="000A514B" w:rsidRPr="00B46C40">
        <w:rPr>
          <w:rFonts w:ascii="Times New Roman" w:hAnsi="Times New Roman" w:cs="Times New Roman"/>
        </w:rPr>
        <w:t xml:space="preserve">. However, the number of times people who did not have </w:t>
      </w:r>
      <w:del w:id="261" w:author="Meng  Lu" w:date="2014-12-10T16:10:00Z">
        <w:r w:rsidR="000A514B" w:rsidRPr="00B46C40" w:rsidDel="00DA707C">
          <w:rPr>
            <w:rFonts w:ascii="Times New Roman" w:hAnsi="Times New Roman" w:cs="Times New Roman"/>
          </w:rPr>
          <w:delText>one or more nights on the street</w:delText>
        </w:r>
      </w:del>
      <w:ins w:id="262" w:author="Meng  Lu" w:date="2014-12-10T16:10:00Z">
        <w:r w:rsidR="00DA707C">
          <w:rPr>
            <w:rFonts w:ascii="Times New Roman" w:hAnsi="Times New Roman" w:cs="Times New Roman"/>
          </w:rPr>
          <w:t>homeless experience</w:t>
        </w:r>
      </w:ins>
      <w:r w:rsidR="000A514B" w:rsidRPr="00B46C40">
        <w:rPr>
          <w:rFonts w:ascii="Times New Roman" w:hAnsi="Times New Roman" w:cs="Times New Roman"/>
        </w:rPr>
        <w:t xml:space="preserve"> entered the detox program has difference between treatment group and control group.</w:t>
      </w:r>
      <w:r w:rsidR="00B46C40">
        <w:rPr>
          <w:rFonts w:ascii="Times New Roman" w:hAnsi="Times New Roman" w:cs="Times New Roman"/>
        </w:rPr>
        <w:t xml:space="preserve"> </w:t>
      </w:r>
      <w:r w:rsidR="00B46C40" w:rsidRPr="0071665A">
        <w:rPr>
          <w:rFonts w:ascii="Times New Roman" w:hAnsi="Times New Roman" w:cs="Times New Roman"/>
        </w:rPr>
        <w:t>The n</w:t>
      </w:r>
      <w:r w:rsidR="001F1BDD" w:rsidRPr="0071665A">
        <w:rPr>
          <w:rFonts w:ascii="Times New Roman" w:hAnsi="Times New Roman" w:cs="Times New Roman"/>
        </w:rPr>
        <w:t>umber of times people who abuse</w:t>
      </w:r>
      <w:r w:rsidR="00096E7A">
        <w:rPr>
          <w:rFonts w:ascii="Times New Roman" w:hAnsi="Times New Roman" w:cs="Times New Roman"/>
        </w:rPr>
        <w:t>d</w:t>
      </w:r>
      <w:r w:rsidR="00B46C40" w:rsidRPr="0071665A">
        <w:rPr>
          <w:rFonts w:ascii="Times New Roman" w:hAnsi="Times New Roman" w:cs="Times New Roman"/>
        </w:rPr>
        <w:t xml:space="preserve"> alcohol and heroin entered the detox program has no difference between treatment group and control group, but there </w:t>
      </w:r>
      <w:ins w:id="263" w:author="Meng  Lu" w:date="2014-12-10T16:11:00Z">
        <w:r w:rsidR="00DA707C">
          <w:rPr>
            <w:rFonts w:ascii="Times New Roman" w:hAnsi="Times New Roman" w:cs="Times New Roman"/>
          </w:rPr>
          <w:t>are</w:t>
        </w:r>
      </w:ins>
      <w:del w:id="264" w:author="Meng  Lu" w:date="2014-12-10T16:11:00Z">
        <w:r w:rsidR="00B46C40" w:rsidRPr="0071665A" w:rsidDel="00DA707C">
          <w:rPr>
            <w:rFonts w:ascii="Times New Roman" w:hAnsi="Times New Roman" w:cs="Times New Roman"/>
          </w:rPr>
          <w:delText>exist</w:delText>
        </w:r>
      </w:del>
      <w:r w:rsidR="00B46C40" w:rsidRPr="0071665A">
        <w:rPr>
          <w:rFonts w:ascii="Times New Roman" w:hAnsi="Times New Roman" w:cs="Times New Roman"/>
        </w:rPr>
        <w:t xml:space="preserve"> difference</w:t>
      </w:r>
      <w:ins w:id="265" w:author="Meng  Lu" w:date="2014-12-10T16:11:00Z">
        <w:r w:rsidR="00DA707C">
          <w:rPr>
            <w:rFonts w:ascii="Times New Roman" w:hAnsi="Times New Roman" w:cs="Times New Roman"/>
          </w:rPr>
          <w:t>s</w:t>
        </w:r>
      </w:ins>
      <w:r w:rsidR="00B46C40" w:rsidRPr="0071665A">
        <w:rPr>
          <w:rFonts w:ascii="Times New Roman" w:hAnsi="Times New Roman" w:cs="Times New Roman"/>
        </w:rPr>
        <w:t xml:space="preserve"> between treatment group and control group when peo</w:t>
      </w:r>
      <w:r w:rsidR="001F1BDD" w:rsidRPr="0071665A">
        <w:rPr>
          <w:rFonts w:ascii="Times New Roman" w:hAnsi="Times New Roman" w:cs="Times New Roman"/>
        </w:rPr>
        <w:t xml:space="preserve">ple abuse </w:t>
      </w:r>
      <w:r w:rsidR="00341953">
        <w:rPr>
          <w:rFonts w:ascii="Times New Roman" w:hAnsi="Times New Roman" w:cs="Times New Roman"/>
        </w:rPr>
        <w:t>c</w:t>
      </w:r>
      <w:r w:rsidRPr="0071665A">
        <w:rPr>
          <w:rFonts w:ascii="Times New Roman" w:hAnsi="Times New Roman" w:cs="Times New Roman"/>
        </w:rPr>
        <w:t>ocaine.</w:t>
      </w:r>
      <w:r w:rsidR="003745BC">
        <w:rPr>
          <w:rFonts w:ascii="Times New Roman" w:hAnsi="Times New Roman" w:cs="Times New Roman"/>
        </w:rPr>
        <w:t xml:space="preserve"> </w:t>
      </w:r>
    </w:p>
    <w:p w14:paraId="35B0FFA1" w14:textId="77777777" w:rsidR="007935D0" w:rsidRDefault="007935D0" w:rsidP="00587ADD">
      <w:pPr>
        <w:rPr>
          <w:rFonts w:ascii="Times New Roman" w:hAnsi="Times New Roman" w:cs="Times New Roman"/>
        </w:rPr>
      </w:pPr>
    </w:p>
    <w:p w14:paraId="3ABDE7C5" w14:textId="666548DB" w:rsidR="00643B91" w:rsidRDefault="005258E1" w:rsidP="005258E1">
      <w:pPr>
        <w:rPr>
          <w:rFonts w:ascii="Times New Roman" w:hAnsi="Times New Roman" w:cs="Times New Roman"/>
          <w:b/>
          <w:sz w:val="32"/>
          <w:szCs w:val="32"/>
        </w:rPr>
      </w:pPr>
      <w:r>
        <w:rPr>
          <w:rFonts w:ascii="Times New Roman" w:hAnsi="Times New Roman" w:cs="Times New Roman"/>
          <w:b/>
          <w:sz w:val="32"/>
          <w:szCs w:val="32"/>
        </w:rPr>
        <w:t>References:</w:t>
      </w:r>
    </w:p>
    <w:p w14:paraId="07F5A1E3" w14:textId="77777777" w:rsidR="005258E1" w:rsidRDefault="005258E1" w:rsidP="005258E1">
      <w:r>
        <w:t xml:space="preserve">[1] Alan </w:t>
      </w:r>
      <w:proofErr w:type="spellStart"/>
      <w:r>
        <w:t>Agresti</w:t>
      </w:r>
      <w:proofErr w:type="spellEnd"/>
      <w:r>
        <w:t xml:space="preserve">. </w:t>
      </w:r>
      <w:proofErr w:type="gramStart"/>
      <w:r>
        <w:t>Categorical Data Analysis.</w:t>
      </w:r>
      <w:proofErr w:type="gramEnd"/>
      <w:r>
        <w:t xml:space="preserve"> </w:t>
      </w:r>
      <w:proofErr w:type="spellStart"/>
      <w:r>
        <w:t>Jone</w:t>
      </w:r>
      <w:proofErr w:type="spellEnd"/>
      <w:r>
        <w:t xml:space="preserve"> </w:t>
      </w:r>
      <w:proofErr w:type="spellStart"/>
      <w:r>
        <w:t>wiley</w:t>
      </w:r>
      <w:proofErr w:type="spellEnd"/>
      <w:r>
        <w:t xml:space="preserve"> &amp; Sons, 2002.</w:t>
      </w:r>
    </w:p>
    <w:p w14:paraId="75502C3F" w14:textId="77777777" w:rsidR="005258E1" w:rsidRDefault="005258E1" w:rsidP="005258E1">
      <w:r>
        <w:t>[2] R.D. Cook. Residuals and Influence in Regression. Chapman and Hall, 1982</w:t>
      </w:r>
    </w:p>
    <w:p w14:paraId="1FBE623A" w14:textId="77777777" w:rsidR="005258E1" w:rsidRDefault="005258E1" w:rsidP="005258E1">
      <w:r>
        <w:t>[3] G. M. Fitzmaurice, N. M. Laird, and J. H. Ware. Applied Longitudinal Analysis. Wiley, 2004</w:t>
      </w:r>
    </w:p>
    <w:p w14:paraId="65CB0FED" w14:textId="77777777" w:rsidR="005258E1" w:rsidRDefault="005258E1" w:rsidP="005258E1">
      <w:r>
        <w:t xml:space="preserve">[4] N. J. Horton, E. Kim, and R. </w:t>
      </w:r>
      <w:proofErr w:type="spellStart"/>
      <w:r>
        <w:t>Saitz</w:t>
      </w:r>
      <w:proofErr w:type="spellEnd"/>
      <w:r>
        <w:t>. A cautionary note regarding count models of alcohol consumption in randomized controlled trials. BMC Medical Research Methodology, 7(9), 2007</w:t>
      </w:r>
    </w:p>
    <w:p w14:paraId="3A2EF487" w14:textId="3F70A740" w:rsidR="005258E1" w:rsidRDefault="005258E1" w:rsidP="005258E1">
      <w:r>
        <w:t>[5] N. J. Hort</w:t>
      </w:r>
      <w:r w:rsidR="00B66C0B">
        <w:t xml:space="preserve">on and S. R. </w:t>
      </w:r>
      <w:proofErr w:type="spellStart"/>
      <w:r w:rsidR="00B66C0B">
        <w:t>Lipsitz</w:t>
      </w:r>
      <w:proofErr w:type="spellEnd"/>
      <w:r w:rsidR="00B66C0B">
        <w:t xml:space="preserve">. Multiple </w:t>
      </w:r>
      <w:proofErr w:type="gramStart"/>
      <w:r w:rsidR="00B66C0B">
        <w:t>I</w:t>
      </w:r>
      <w:r>
        <w:t>mputation</w:t>
      </w:r>
      <w:proofErr w:type="gramEnd"/>
      <w:r>
        <w:t xml:space="preserve"> in practice: comparison of software packages for regression models with missing variables. The American Statistician, 55(3)</w:t>
      </w:r>
      <w:proofErr w:type="gramStart"/>
      <w:r>
        <w:t>:244</w:t>
      </w:r>
      <w:proofErr w:type="gramEnd"/>
      <w:r>
        <w:t>-254,2001</w:t>
      </w:r>
    </w:p>
    <w:p w14:paraId="3667BB6E" w14:textId="77777777" w:rsidR="005258E1" w:rsidRDefault="005258E1" w:rsidP="005258E1">
      <w:r>
        <w:t xml:space="preserve">[6] K-Y Liang and S L </w:t>
      </w:r>
      <w:proofErr w:type="spellStart"/>
      <w:r>
        <w:t>Zeger</w:t>
      </w:r>
      <w:proofErr w:type="spellEnd"/>
      <w:r>
        <w:t xml:space="preserve">. </w:t>
      </w:r>
      <w:proofErr w:type="gramStart"/>
      <w:r>
        <w:t>Longitudinal data analysis using generalizing linear models.</w:t>
      </w:r>
      <w:proofErr w:type="gramEnd"/>
      <w:r>
        <w:t xml:space="preserve"> </w:t>
      </w:r>
      <w:proofErr w:type="spellStart"/>
      <w:r>
        <w:t>Biometrika</w:t>
      </w:r>
      <w:proofErr w:type="spellEnd"/>
      <w:r>
        <w:t>, 73:13-22,1986</w:t>
      </w:r>
    </w:p>
    <w:p w14:paraId="2592759F" w14:textId="77777777" w:rsidR="00B90EAC" w:rsidRDefault="005258E1" w:rsidP="005820C7">
      <w:r>
        <w:t xml:space="preserve">[7] J. </w:t>
      </w:r>
      <w:proofErr w:type="spellStart"/>
      <w:r>
        <w:t>Pinheiro</w:t>
      </w:r>
      <w:proofErr w:type="spellEnd"/>
      <w:r>
        <w:t xml:space="preserve">, D. Bates, S. </w:t>
      </w:r>
      <w:proofErr w:type="spellStart"/>
      <w:r>
        <w:t>DebRoy</w:t>
      </w:r>
      <w:proofErr w:type="spellEnd"/>
      <w:r>
        <w:t xml:space="preserve">, D. </w:t>
      </w:r>
      <w:proofErr w:type="spellStart"/>
      <w:r>
        <w:t>Sarkar</w:t>
      </w:r>
      <w:proofErr w:type="spellEnd"/>
      <w:r>
        <w:t xml:space="preserve">, and the R core team. </w:t>
      </w:r>
      <w:proofErr w:type="spellStart"/>
      <w:r>
        <w:t>Nlme</w:t>
      </w:r>
      <w:proofErr w:type="spellEnd"/>
      <w:r>
        <w:t xml:space="preserve">: linear and nonlinear Mixed Effects Models, 2008. R package version 3.1-90 </w:t>
      </w:r>
    </w:p>
    <w:p w14:paraId="714CD810" w14:textId="77777777" w:rsidR="00023AB6" w:rsidRDefault="00023AB6" w:rsidP="005820C7">
      <w:pPr>
        <w:rPr>
          <w:rFonts w:ascii="Times New Roman" w:hAnsi="Times New Roman" w:cs="Times New Roman"/>
          <w:b/>
          <w:sz w:val="32"/>
          <w:szCs w:val="32"/>
        </w:rPr>
      </w:pPr>
    </w:p>
    <w:p w14:paraId="3B9CCE01" w14:textId="77777777" w:rsidR="00B52532" w:rsidRDefault="00B52532" w:rsidP="005820C7">
      <w:pPr>
        <w:rPr>
          <w:rFonts w:ascii="Times New Roman" w:hAnsi="Times New Roman" w:cs="Times New Roman"/>
          <w:b/>
          <w:sz w:val="32"/>
          <w:szCs w:val="32"/>
        </w:rPr>
      </w:pPr>
    </w:p>
    <w:p w14:paraId="0997C366" w14:textId="77777777" w:rsidR="00B52532" w:rsidRDefault="00B52532" w:rsidP="005820C7">
      <w:pPr>
        <w:rPr>
          <w:rFonts w:ascii="Times New Roman" w:hAnsi="Times New Roman" w:cs="Times New Roman"/>
          <w:b/>
          <w:sz w:val="32"/>
          <w:szCs w:val="32"/>
        </w:rPr>
      </w:pPr>
    </w:p>
    <w:p w14:paraId="1E2FDB07" w14:textId="77777777" w:rsidR="00B52532" w:rsidRDefault="00B52532" w:rsidP="005820C7">
      <w:pPr>
        <w:rPr>
          <w:rFonts w:ascii="Times New Roman" w:hAnsi="Times New Roman" w:cs="Times New Roman"/>
          <w:b/>
          <w:sz w:val="32"/>
          <w:szCs w:val="32"/>
        </w:rPr>
      </w:pPr>
    </w:p>
    <w:p w14:paraId="2CF24D26" w14:textId="77777777" w:rsidR="00B52532" w:rsidRDefault="00B52532" w:rsidP="005820C7">
      <w:pPr>
        <w:rPr>
          <w:rFonts w:ascii="Times New Roman" w:hAnsi="Times New Roman" w:cs="Times New Roman"/>
          <w:b/>
          <w:sz w:val="32"/>
          <w:szCs w:val="32"/>
        </w:rPr>
      </w:pPr>
    </w:p>
    <w:p w14:paraId="668667B8" w14:textId="77777777" w:rsidR="00B52532" w:rsidRDefault="00B52532" w:rsidP="005820C7">
      <w:pPr>
        <w:rPr>
          <w:rFonts w:ascii="Times New Roman" w:hAnsi="Times New Roman" w:cs="Times New Roman"/>
          <w:b/>
          <w:sz w:val="32"/>
          <w:szCs w:val="32"/>
        </w:rPr>
      </w:pPr>
    </w:p>
    <w:p w14:paraId="322A4302" w14:textId="21AE1209" w:rsidR="005E142D" w:rsidRPr="00B90EAC" w:rsidRDefault="005820C7" w:rsidP="005820C7">
      <w:r>
        <w:rPr>
          <w:rFonts w:ascii="Times New Roman" w:hAnsi="Times New Roman" w:cs="Times New Roman"/>
          <w:b/>
          <w:sz w:val="32"/>
          <w:szCs w:val="32"/>
        </w:rPr>
        <w:t>Appendix 1</w:t>
      </w:r>
      <w:r w:rsidR="006C4A0A">
        <w:rPr>
          <w:rFonts w:ascii="Times New Roman" w:hAnsi="Times New Roman" w:cs="Times New Roman"/>
          <w:b/>
          <w:sz w:val="32"/>
          <w:szCs w:val="32"/>
        </w:rPr>
        <w:t>:</w:t>
      </w:r>
    </w:p>
    <w:p w14:paraId="1C7D177D" w14:textId="1528952D" w:rsidR="00124038" w:rsidRDefault="001B0350" w:rsidP="005820C7">
      <w:pPr>
        <w:rPr>
          <w:rFonts w:ascii="Times New Roman" w:hAnsi="Times New Roman" w:cs="Times New Roman"/>
          <w:b/>
          <w:sz w:val="32"/>
          <w:szCs w:val="32"/>
        </w:rPr>
      </w:pPr>
      <w:r>
        <w:rPr>
          <w:noProof/>
        </w:rPr>
        <w:drawing>
          <wp:inline distT="0" distB="0" distL="0" distR="0" wp14:anchorId="328BA3A4" wp14:editId="5D8B26ED">
            <wp:extent cx="4681220" cy="1767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4231" cy="1768977"/>
                    </a:xfrm>
                    <a:prstGeom prst="rect">
                      <a:avLst/>
                    </a:prstGeom>
                    <a:noFill/>
                    <a:ln>
                      <a:noFill/>
                    </a:ln>
                  </pic:spPr>
                </pic:pic>
              </a:graphicData>
            </a:graphic>
          </wp:inline>
        </w:drawing>
      </w:r>
      <w:r w:rsidR="005E142D">
        <w:rPr>
          <w:rFonts w:ascii="Times New Roman" w:hAnsi="Times New Roman" w:cs="Times New Roman"/>
          <w:b/>
          <w:sz w:val="32"/>
          <w:szCs w:val="32"/>
        </w:rPr>
        <w:t xml:space="preserve">       </w:t>
      </w:r>
    </w:p>
    <w:p w14:paraId="6BCEA6E3" w14:textId="555C0F7E" w:rsidR="00124038" w:rsidRDefault="00124038" w:rsidP="002C7935">
      <w:pPr>
        <w:jc w:val="center"/>
        <w:rPr>
          <w:rFonts w:ascii="Times New Roman" w:hAnsi="Times New Roman" w:cs="Times New Roman"/>
          <w:sz w:val="28"/>
          <w:szCs w:val="28"/>
        </w:rPr>
      </w:pPr>
      <w:r w:rsidRPr="00643B91">
        <w:rPr>
          <w:rFonts w:ascii="Times New Roman" w:hAnsi="Times New Roman" w:cs="Times New Roman"/>
          <w:sz w:val="28"/>
          <w:szCs w:val="28"/>
        </w:rPr>
        <w:t xml:space="preserve">Figure 1: </w:t>
      </w:r>
      <w:r w:rsidR="00947C47">
        <w:rPr>
          <w:rFonts w:ascii="Times New Roman" w:hAnsi="Times New Roman" w:cs="Times New Roman"/>
          <w:sz w:val="28"/>
          <w:szCs w:val="28"/>
        </w:rPr>
        <w:t>Bar Plot for</w:t>
      </w:r>
      <w:r w:rsidR="00643B91" w:rsidRPr="00643B91">
        <w:rPr>
          <w:rFonts w:ascii="Times New Roman" w:hAnsi="Times New Roman" w:cs="Times New Roman"/>
          <w:sz w:val="28"/>
          <w:szCs w:val="28"/>
        </w:rPr>
        <w:t xml:space="preserve"> the response variable</w:t>
      </w:r>
      <w:r w:rsidR="0002114D">
        <w:rPr>
          <w:rFonts w:ascii="Times New Roman" w:hAnsi="Times New Roman" w:cs="Times New Roman"/>
          <w:sz w:val="28"/>
          <w:szCs w:val="28"/>
        </w:rPr>
        <w:t xml:space="preserve"> (e2b)</w:t>
      </w:r>
    </w:p>
    <w:p w14:paraId="63A0E01B" w14:textId="77777777" w:rsidR="00643B91" w:rsidRDefault="00643B91" w:rsidP="005820C7">
      <w:pPr>
        <w:rPr>
          <w:rFonts w:ascii="Times New Roman" w:hAnsi="Times New Roman" w:cs="Times New Roman"/>
          <w:sz w:val="28"/>
          <w:szCs w:val="28"/>
        </w:rPr>
      </w:pPr>
    </w:p>
    <w:p w14:paraId="3BCD375D" w14:textId="42F37F50" w:rsidR="00BD4E9C" w:rsidRPr="002C7935" w:rsidRDefault="002D3347" w:rsidP="005820C7">
      <w:pPr>
        <w:rPr>
          <w:rFonts w:ascii="Times New Roman" w:hAnsi="Times New Roman" w:cs="Times New Roman"/>
        </w:rPr>
      </w:pPr>
      <w:r>
        <w:rPr>
          <w:rFonts w:ascii="Times New Roman" w:hAnsi="Times New Roman" w:cs="Times New Roman"/>
        </w:rPr>
        <w:t xml:space="preserve">From Figure 1, </w:t>
      </w:r>
      <w:r w:rsidR="00697233">
        <w:rPr>
          <w:rFonts w:ascii="Times New Roman" w:hAnsi="Times New Roman" w:cs="Times New Roman"/>
        </w:rPr>
        <w:t xml:space="preserve">the frequency figure showed that </w:t>
      </w:r>
      <w:r>
        <w:rPr>
          <w:rFonts w:ascii="Times New Roman" w:hAnsi="Times New Roman" w:cs="Times New Roman"/>
        </w:rPr>
        <w:t xml:space="preserve">there were no zero values in the response variable. </w:t>
      </w:r>
      <w:r w:rsidR="0002114D">
        <w:rPr>
          <w:rFonts w:ascii="Times New Roman" w:hAnsi="Times New Roman" w:cs="Times New Roman"/>
        </w:rPr>
        <w:t>It seeme</w:t>
      </w:r>
      <w:r w:rsidR="00BD4E9C">
        <w:rPr>
          <w:rFonts w:ascii="Times New Roman" w:hAnsi="Times New Roman" w:cs="Times New Roman"/>
        </w:rPr>
        <w:t>d that the response variable was not</w:t>
      </w:r>
      <w:r w:rsidR="0002114D">
        <w:rPr>
          <w:rFonts w:ascii="Times New Roman" w:hAnsi="Times New Roman" w:cs="Times New Roman"/>
        </w:rPr>
        <w:t xml:space="preserve"> dist</w:t>
      </w:r>
      <w:r w:rsidR="00BD4E9C">
        <w:rPr>
          <w:rFonts w:ascii="Times New Roman" w:hAnsi="Times New Roman" w:cs="Times New Roman"/>
        </w:rPr>
        <w:t>ributed as Poisson distribution. The Good-of-Fi</w:t>
      </w:r>
      <w:r w:rsidR="00B47B9C">
        <w:rPr>
          <w:rFonts w:ascii="Times New Roman" w:hAnsi="Times New Roman" w:cs="Times New Roman"/>
        </w:rPr>
        <w:t>t test told us that the fit is poor (p-value=3.6e-39). It seemed that Poisson model did not appear to be tenable.</w:t>
      </w:r>
      <w:r w:rsidR="001B0350">
        <w:rPr>
          <w:rFonts w:ascii="Times New Roman" w:hAnsi="Times New Roman" w:cs="Times New Roman"/>
        </w:rPr>
        <w:t xml:space="preserve"> </w:t>
      </w:r>
    </w:p>
    <w:p w14:paraId="1A596524" w14:textId="05FAE876" w:rsidR="005E142D" w:rsidRDefault="005E142D" w:rsidP="005820C7">
      <w:pPr>
        <w:rPr>
          <w:rFonts w:ascii="Times New Roman" w:hAnsi="Times New Roman" w:cs="Times New Roman"/>
          <w:b/>
          <w:sz w:val="32"/>
          <w:szCs w:val="32"/>
        </w:rPr>
      </w:pPr>
      <w:r>
        <w:rPr>
          <w:rFonts w:ascii="Times New Roman" w:hAnsi="Times New Roman" w:cs="Times New Roman"/>
          <w:b/>
          <w:sz w:val="32"/>
          <w:szCs w:val="32"/>
        </w:rPr>
        <w:t xml:space="preserve">          </w:t>
      </w:r>
      <w:r>
        <w:rPr>
          <w:noProof/>
        </w:rPr>
        <w:drawing>
          <wp:inline distT="0" distB="0" distL="0" distR="0" wp14:anchorId="700FDA60" wp14:editId="2659FB33">
            <wp:extent cx="4401820" cy="2034540"/>
            <wp:effectExtent l="0" t="0" r="0" b="0"/>
            <wp:docPr id="10" name="Picture 10" descr="Macintosh HD:Users:mlu:Courses:CPH576C:IndividualProject:interaction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lu:Courses:CPH576C:IndividualProject:interactionplot.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1820" cy="2034540"/>
                    </a:xfrm>
                    <a:prstGeom prst="rect">
                      <a:avLst/>
                    </a:prstGeom>
                    <a:noFill/>
                    <a:ln>
                      <a:noFill/>
                    </a:ln>
                  </pic:spPr>
                </pic:pic>
              </a:graphicData>
            </a:graphic>
          </wp:inline>
        </w:drawing>
      </w:r>
    </w:p>
    <w:p w14:paraId="2E50585E" w14:textId="67BC7F3F" w:rsidR="005E142D" w:rsidRPr="00643B91" w:rsidRDefault="00124038" w:rsidP="002C7935">
      <w:pPr>
        <w:jc w:val="center"/>
        <w:rPr>
          <w:rFonts w:ascii="Times New Roman" w:hAnsi="Times New Roman" w:cs="Times New Roman"/>
          <w:sz w:val="28"/>
          <w:szCs w:val="28"/>
        </w:rPr>
      </w:pPr>
      <w:r w:rsidRPr="00643B91">
        <w:rPr>
          <w:rFonts w:ascii="Times New Roman" w:hAnsi="Times New Roman" w:cs="Times New Roman"/>
          <w:sz w:val="28"/>
          <w:szCs w:val="28"/>
        </w:rPr>
        <w:t xml:space="preserve">Figure 2: </w:t>
      </w:r>
      <w:r w:rsidR="004B5891">
        <w:rPr>
          <w:rFonts w:ascii="Times New Roman" w:hAnsi="Times New Roman" w:cs="Times New Roman"/>
          <w:sz w:val="28"/>
          <w:szCs w:val="28"/>
        </w:rPr>
        <w:t>Interaction Plot: Treatment VS.</w:t>
      </w:r>
      <w:r w:rsidR="00D82477">
        <w:rPr>
          <w:rFonts w:ascii="Times New Roman" w:hAnsi="Times New Roman" w:cs="Times New Roman"/>
          <w:sz w:val="28"/>
          <w:szCs w:val="28"/>
        </w:rPr>
        <w:t xml:space="preserve"> Time P</w:t>
      </w:r>
      <w:r w:rsidR="00643B91" w:rsidRPr="00643B91">
        <w:rPr>
          <w:rFonts w:ascii="Times New Roman" w:hAnsi="Times New Roman" w:cs="Times New Roman"/>
          <w:sz w:val="28"/>
          <w:szCs w:val="28"/>
        </w:rPr>
        <w:t>oints</w:t>
      </w:r>
    </w:p>
    <w:p w14:paraId="5B5AD567" w14:textId="77777777" w:rsidR="005E142D" w:rsidRDefault="005E142D" w:rsidP="005820C7">
      <w:pPr>
        <w:rPr>
          <w:rFonts w:ascii="Times New Roman" w:hAnsi="Times New Roman" w:cs="Times New Roman"/>
          <w:b/>
          <w:sz w:val="32"/>
          <w:szCs w:val="32"/>
        </w:rPr>
      </w:pPr>
    </w:p>
    <w:p w14:paraId="40FD9B4A" w14:textId="604D0B86" w:rsidR="00AE72C5" w:rsidRDefault="00026B56" w:rsidP="005820C7">
      <w:pPr>
        <w:rPr>
          <w:rFonts w:ascii="Times New Roman" w:hAnsi="Times New Roman" w:cs="Times New Roman"/>
        </w:rPr>
      </w:pPr>
      <w:r>
        <w:rPr>
          <w:rFonts w:ascii="Times New Roman" w:hAnsi="Times New Roman" w:cs="Times New Roman"/>
        </w:rPr>
        <w:t>From the Figure 2, it indicated</w:t>
      </w:r>
      <w:r w:rsidR="00AE72C5" w:rsidRPr="00AE72C5">
        <w:rPr>
          <w:rFonts w:ascii="Times New Roman" w:hAnsi="Times New Roman" w:cs="Times New Roman"/>
        </w:rPr>
        <w:t xml:space="preserve"> that the treatment </w:t>
      </w:r>
      <w:r w:rsidR="00AE72C5">
        <w:rPr>
          <w:rFonts w:ascii="Times New Roman" w:hAnsi="Times New Roman" w:cs="Times New Roman"/>
        </w:rPr>
        <w:t>group was</w:t>
      </w:r>
      <w:r w:rsidR="00AE72C5" w:rsidRPr="00AE72C5">
        <w:rPr>
          <w:rFonts w:ascii="Times New Roman" w:hAnsi="Times New Roman" w:cs="Times New Roman"/>
        </w:rPr>
        <w:t xml:space="preserve"> different from the control group at each of the time points.</w:t>
      </w:r>
    </w:p>
    <w:p w14:paraId="1B777244" w14:textId="77777777" w:rsidR="00FC2818" w:rsidRDefault="00FC2818" w:rsidP="005820C7">
      <w:pPr>
        <w:rPr>
          <w:rFonts w:ascii="Times New Roman" w:hAnsi="Times New Roman" w:cs="Times New Roman"/>
        </w:rPr>
      </w:pPr>
    </w:p>
    <w:p w14:paraId="11318302" w14:textId="351FFDAF" w:rsidR="003745BC" w:rsidRDefault="00C00E90" w:rsidP="003745BC">
      <w:pPr>
        <w:rPr>
          <w:rFonts w:ascii="Times New Roman" w:hAnsi="Times New Roman" w:cs="Times New Roman"/>
          <w:sz w:val="28"/>
          <w:szCs w:val="28"/>
        </w:rPr>
      </w:pPr>
      <w:r>
        <w:rPr>
          <w:rFonts w:ascii="Times New Roman" w:hAnsi="Times New Roman" w:cs="Times New Roman"/>
          <w:sz w:val="28"/>
          <w:szCs w:val="28"/>
        </w:rPr>
        <w:t>Table 3</w:t>
      </w:r>
      <w:r w:rsidR="003745BC">
        <w:rPr>
          <w:rFonts w:ascii="Times New Roman" w:hAnsi="Times New Roman" w:cs="Times New Roman"/>
          <w:sz w:val="28"/>
          <w:szCs w:val="28"/>
        </w:rPr>
        <w:t>: Unadjusted GLMM Estimates without MI</w:t>
      </w:r>
    </w:p>
    <w:p w14:paraId="337B96E3" w14:textId="77777777" w:rsidR="003745BC" w:rsidRDefault="003745BC" w:rsidP="003745BC">
      <w:pPr>
        <w:rPr>
          <w:rFonts w:ascii="Times New Roman" w:hAnsi="Times New Roman" w:cs="Times New Roman"/>
          <w:sz w:val="28"/>
          <w:szCs w:val="28"/>
        </w:rPr>
      </w:pPr>
    </w:p>
    <w:tbl>
      <w:tblPr>
        <w:tblStyle w:val="TableGrid"/>
        <w:tblW w:w="0" w:type="auto"/>
        <w:jc w:val="center"/>
        <w:tblLayout w:type="fixed"/>
        <w:tblLook w:val="04A0" w:firstRow="1" w:lastRow="0" w:firstColumn="1" w:lastColumn="0" w:noHBand="0" w:noVBand="1"/>
      </w:tblPr>
      <w:tblGrid>
        <w:gridCol w:w="1368"/>
        <w:gridCol w:w="2626"/>
        <w:gridCol w:w="1315"/>
        <w:gridCol w:w="1161"/>
        <w:gridCol w:w="1229"/>
        <w:gridCol w:w="1157"/>
      </w:tblGrid>
      <w:tr w:rsidR="003745BC" w:rsidRPr="009D7978" w14:paraId="2EDFE54B" w14:textId="77777777" w:rsidTr="003745BC">
        <w:trPr>
          <w:jc w:val="center"/>
        </w:trPr>
        <w:tc>
          <w:tcPr>
            <w:tcW w:w="1368" w:type="dxa"/>
            <w:vMerge w:val="restart"/>
            <w:vAlign w:val="center"/>
          </w:tcPr>
          <w:p w14:paraId="2758401D" w14:textId="77777777" w:rsidR="003745BC" w:rsidRPr="009D7978" w:rsidRDefault="003745BC" w:rsidP="003745BC">
            <w:pPr>
              <w:rPr>
                <w:rFonts w:ascii="Times New Roman" w:hAnsi="Times New Roman" w:cs="Times New Roman"/>
                <w:b/>
                <w:sz w:val="22"/>
                <w:szCs w:val="22"/>
              </w:rPr>
            </w:pPr>
          </w:p>
        </w:tc>
        <w:tc>
          <w:tcPr>
            <w:tcW w:w="2626" w:type="dxa"/>
            <w:vMerge w:val="restart"/>
            <w:vAlign w:val="center"/>
          </w:tcPr>
          <w:p w14:paraId="7FA066AF"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Predictor Variables</w:t>
            </w:r>
          </w:p>
        </w:tc>
        <w:tc>
          <w:tcPr>
            <w:tcW w:w="1315" w:type="dxa"/>
            <w:vMerge w:val="restart"/>
            <w:vAlign w:val="center"/>
          </w:tcPr>
          <w:p w14:paraId="479032B9" w14:textId="77777777" w:rsidR="003745BC" w:rsidRPr="009D7978" w:rsidRDefault="003745BC" w:rsidP="003745BC">
            <w:pPr>
              <w:rPr>
                <w:rFonts w:ascii="Times New Roman" w:hAnsi="Times New Roman" w:cs="Times New Roman"/>
                <w:sz w:val="22"/>
                <w:szCs w:val="22"/>
              </w:rPr>
            </w:pPr>
            <w:r w:rsidRPr="009D7978">
              <w:rPr>
                <w:rFonts w:ascii="Times New Roman" w:hAnsi="Times New Roman" w:cs="Times New Roman"/>
                <w:sz w:val="22"/>
                <w:szCs w:val="22"/>
              </w:rPr>
              <w:t>Estimates</w:t>
            </w:r>
          </w:p>
        </w:tc>
        <w:tc>
          <w:tcPr>
            <w:tcW w:w="1161" w:type="dxa"/>
            <w:vMerge w:val="restart"/>
            <w:vAlign w:val="center"/>
          </w:tcPr>
          <w:p w14:paraId="01F6B376"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P-value</w:t>
            </w:r>
          </w:p>
        </w:tc>
        <w:tc>
          <w:tcPr>
            <w:tcW w:w="2386" w:type="dxa"/>
            <w:gridSpan w:val="2"/>
            <w:vAlign w:val="center"/>
          </w:tcPr>
          <w:p w14:paraId="704F5795"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95% CI</w:t>
            </w:r>
          </w:p>
        </w:tc>
      </w:tr>
      <w:tr w:rsidR="003745BC" w:rsidRPr="009D7978" w14:paraId="55EAB032" w14:textId="77777777" w:rsidTr="003745BC">
        <w:trPr>
          <w:jc w:val="center"/>
        </w:trPr>
        <w:tc>
          <w:tcPr>
            <w:tcW w:w="1368" w:type="dxa"/>
            <w:vMerge/>
            <w:vAlign w:val="center"/>
          </w:tcPr>
          <w:p w14:paraId="5E6C49E2" w14:textId="77777777" w:rsidR="003745BC" w:rsidRPr="009D7978" w:rsidRDefault="003745BC" w:rsidP="003745BC">
            <w:pPr>
              <w:rPr>
                <w:rFonts w:ascii="Times New Roman" w:hAnsi="Times New Roman" w:cs="Times New Roman"/>
                <w:b/>
                <w:sz w:val="22"/>
                <w:szCs w:val="22"/>
              </w:rPr>
            </w:pPr>
          </w:p>
        </w:tc>
        <w:tc>
          <w:tcPr>
            <w:tcW w:w="2626" w:type="dxa"/>
            <w:vMerge/>
            <w:vAlign w:val="center"/>
          </w:tcPr>
          <w:p w14:paraId="7B5B428F" w14:textId="77777777" w:rsidR="003745BC" w:rsidRPr="009D7978" w:rsidRDefault="003745BC" w:rsidP="003745BC">
            <w:pPr>
              <w:rPr>
                <w:rFonts w:ascii="Times New Roman" w:hAnsi="Times New Roman" w:cs="Times New Roman"/>
                <w:b/>
                <w:sz w:val="22"/>
                <w:szCs w:val="22"/>
              </w:rPr>
            </w:pPr>
          </w:p>
        </w:tc>
        <w:tc>
          <w:tcPr>
            <w:tcW w:w="1315" w:type="dxa"/>
            <w:vMerge/>
            <w:vAlign w:val="center"/>
          </w:tcPr>
          <w:p w14:paraId="77155185" w14:textId="77777777" w:rsidR="003745BC" w:rsidRPr="009D7978" w:rsidRDefault="003745BC" w:rsidP="003745BC">
            <w:pPr>
              <w:rPr>
                <w:rFonts w:ascii="Times New Roman" w:hAnsi="Times New Roman" w:cs="Times New Roman"/>
                <w:b/>
                <w:sz w:val="22"/>
                <w:szCs w:val="22"/>
              </w:rPr>
            </w:pPr>
          </w:p>
        </w:tc>
        <w:tc>
          <w:tcPr>
            <w:tcW w:w="1161" w:type="dxa"/>
            <w:vMerge/>
          </w:tcPr>
          <w:p w14:paraId="07E558FA" w14:textId="77777777" w:rsidR="003745BC" w:rsidRPr="009D7978" w:rsidRDefault="003745BC" w:rsidP="003745BC">
            <w:pPr>
              <w:jc w:val="center"/>
              <w:rPr>
                <w:rFonts w:ascii="Times New Roman" w:hAnsi="Times New Roman" w:cs="Times New Roman"/>
                <w:sz w:val="22"/>
                <w:szCs w:val="22"/>
              </w:rPr>
            </w:pPr>
          </w:p>
        </w:tc>
        <w:tc>
          <w:tcPr>
            <w:tcW w:w="1229" w:type="dxa"/>
            <w:vAlign w:val="center"/>
          </w:tcPr>
          <w:p w14:paraId="04931377"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Lower</w:t>
            </w:r>
          </w:p>
        </w:tc>
        <w:tc>
          <w:tcPr>
            <w:tcW w:w="1157" w:type="dxa"/>
            <w:vAlign w:val="center"/>
          </w:tcPr>
          <w:p w14:paraId="195E68E4"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Upper</w:t>
            </w:r>
          </w:p>
        </w:tc>
      </w:tr>
      <w:tr w:rsidR="003745BC" w:rsidRPr="009D7978" w14:paraId="28970DA8" w14:textId="77777777" w:rsidTr="003745BC">
        <w:trPr>
          <w:jc w:val="center"/>
        </w:trPr>
        <w:tc>
          <w:tcPr>
            <w:tcW w:w="1368" w:type="dxa"/>
            <w:vMerge w:val="restart"/>
            <w:vAlign w:val="center"/>
          </w:tcPr>
          <w:p w14:paraId="27763EF0" w14:textId="77777777" w:rsidR="003745BC" w:rsidRPr="009D7978" w:rsidRDefault="003745BC" w:rsidP="003745BC">
            <w:pPr>
              <w:jc w:val="center"/>
              <w:rPr>
                <w:rFonts w:ascii="Times New Roman" w:hAnsi="Times New Roman" w:cs="Times New Roman"/>
                <w:b/>
                <w:sz w:val="22"/>
                <w:szCs w:val="22"/>
              </w:rPr>
            </w:pPr>
            <w:r w:rsidRPr="009D7978">
              <w:rPr>
                <w:rFonts w:ascii="Times New Roman" w:hAnsi="Times New Roman" w:cs="Times New Roman"/>
                <w:b/>
                <w:sz w:val="22"/>
                <w:szCs w:val="22"/>
              </w:rPr>
              <w:t>Model 1</w:t>
            </w:r>
          </w:p>
        </w:tc>
        <w:tc>
          <w:tcPr>
            <w:tcW w:w="2626" w:type="dxa"/>
            <w:vAlign w:val="center"/>
          </w:tcPr>
          <w:p w14:paraId="7E594FAE"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Intercept</w:t>
            </w:r>
          </w:p>
        </w:tc>
        <w:tc>
          <w:tcPr>
            <w:tcW w:w="1315" w:type="dxa"/>
            <w:vAlign w:val="center"/>
          </w:tcPr>
          <w:p w14:paraId="4352C5E4"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0.80</w:t>
            </w:r>
          </w:p>
        </w:tc>
        <w:tc>
          <w:tcPr>
            <w:tcW w:w="1161" w:type="dxa"/>
          </w:tcPr>
          <w:p w14:paraId="597E8315"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w:t>
            </w:r>
          </w:p>
        </w:tc>
        <w:tc>
          <w:tcPr>
            <w:tcW w:w="1229" w:type="dxa"/>
            <w:vAlign w:val="center"/>
          </w:tcPr>
          <w:p w14:paraId="6577B2DD"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0.69</w:t>
            </w:r>
          </w:p>
        </w:tc>
        <w:tc>
          <w:tcPr>
            <w:tcW w:w="1157" w:type="dxa"/>
            <w:vAlign w:val="center"/>
          </w:tcPr>
          <w:p w14:paraId="3C15BA40"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1.03</w:t>
            </w:r>
          </w:p>
        </w:tc>
      </w:tr>
      <w:tr w:rsidR="003745BC" w:rsidRPr="009D7978" w14:paraId="5A69C573" w14:textId="77777777" w:rsidTr="003745BC">
        <w:trPr>
          <w:jc w:val="center"/>
        </w:trPr>
        <w:tc>
          <w:tcPr>
            <w:tcW w:w="1368" w:type="dxa"/>
            <w:vMerge/>
            <w:vAlign w:val="center"/>
          </w:tcPr>
          <w:p w14:paraId="45F3A8CB"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2F9F4784"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Treatment1</w:t>
            </w:r>
          </w:p>
        </w:tc>
        <w:tc>
          <w:tcPr>
            <w:tcW w:w="1315" w:type="dxa"/>
            <w:vAlign w:val="center"/>
          </w:tcPr>
          <w:p w14:paraId="0C876FA5"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-0.10</w:t>
            </w:r>
          </w:p>
        </w:tc>
        <w:tc>
          <w:tcPr>
            <w:tcW w:w="1161" w:type="dxa"/>
          </w:tcPr>
          <w:p w14:paraId="42D2B481"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0.39</w:t>
            </w:r>
          </w:p>
        </w:tc>
        <w:tc>
          <w:tcPr>
            <w:tcW w:w="1229" w:type="dxa"/>
            <w:vAlign w:val="center"/>
          </w:tcPr>
          <w:p w14:paraId="28638F1C"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-0.19</w:t>
            </w:r>
          </w:p>
        </w:tc>
        <w:tc>
          <w:tcPr>
            <w:tcW w:w="1157" w:type="dxa"/>
            <w:vAlign w:val="center"/>
          </w:tcPr>
          <w:p w14:paraId="0E75DB46"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0.07</w:t>
            </w:r>
          </w:p>
        </w:tc>
      </w:tr>
      <w:tr w:rsidR="003745BC" w:rsidRPr="009D7978" w14:paraId="3BF6203A" w14:textId="77777777" w:rsidTr="003745BC">
        <w:trPr>
          <w:jc w:val="center"/>
        </w:trPr>
        <w:tc>
          <w:tcPr>
            <w:tcW w:w="1368" w:type="dxa"/>
            <w:vMerge/>
            <w:vAlign w:val="center"/>
          </w:tcPr>
          <w:p w14:paraId="26C8AF63"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7BFD1DF0"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Time1</w:t>
            </w:r>
          </w:p>
        </w:tc>
        <w:tc>
          <w:tcPr>
            <w:tcW w:w="1315" w:type="dxa"/>
            <w:vAlign w:val="center"/>
          </w:tcPr>
          <w:p w14:paraId="38726A23"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-0.14</w:t>
            </w:r>
          </w:p>
        </w:tc>
        <w:tc>
          <w:tcPr>
            <w:tcW w:w="1161" w:type="dxa"/>
          </w:tcPr>
          <w:p w14:paraId="185E9490"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0.24</w:t>
            </w:r>
          </w:p>
        </w:tc>
        <w:tc>
          <w:tcPr>
            <w:tcW w:w="1229" w:type="dxa"/>
            <w:vAlign w:val="center"/>
          </w:tcPr>
          <w:p w14:paraId="7F76159A"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-0.35</w:t>
            </w:r>
          </w:p>
        </w:tc>
        <w:tc>
          <w:tcPr>
            <w:tcW w:w="1157" w:type="dxa"/>
            <w:vAlign w:val="center"/>
          </w:tcPr>
          <w:p w14:paraId="7027A51C"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0.05</w:t>
            </w:r>
          </w:p>
        </w:tc>
      </w:tr>
      <w:tr w:rsidR="003745BC" w:rsidRPr="009D7978" w14:paraId="748E15A9" w14:textId="77777777" w:rsidTr="003745BC">
        <w:trPr>
          <w:jc w:val="center"/>
        </w:trPr>
        <w:tc>
          <w:tcPr>
            <w:tcW w:w="1368" w:type="dxa"/>
            <w:vMerge/>
            <w:vAlign w:val="center"/>
          </w:tcPr>
          <w:p w14:paraId="6C3F310D"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4F49B3B6"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Time2</w:t>
            </w:r>
          </w:p>
        </w:tc>
        <w:tc>
          <w:tcPr>
            <w:tcW w:w="1315" w:type="dxa"/>
            <w:vAlign w:val="center"/>
          </w:tcPr>
          <w:p w14:paraId="59802DD9"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-0.17</w:t>
            </w:r>
          </w:p>
        </w:tc>
        <w:tc>
          <w:tcPr>
            <w:tcW w:w="1161" w:type="dxa"/>
          </w:tcPr>
          <w:p w14:paraId="256BCAC8"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0.16</w:t>
            </w:r>
          </w:p>
        </w:tc>
        <w:tc>
          <w:tcPr>
            <w:tcW w:w="1229" w:type="dxa"/>
            <w:vAlign w:val="center"/>
          </w:tcPr>
          <w:p w14:paraId="334F122E"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-0.38</w:t>
            </w:r>
          </w:p>
        </w:tc>
        <w:tc>
          <w:tcPr>
            <w:tcW w:w="1157" w:type="dxa"/>
            <w:vAlign w:val="center"/>
          </w:tcPr>
          <w:p w14:paraId="7B793909"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0.07</w:t>
            </w:r>
          </w:p>
        </w:tc>
      </w:tr>
      <w:tr w:rsidR="003745BC" w:rsidRPr="009D7978" w14:paraId="46EA9003" w14:textId="77777777" w:rsidTr="003745BC">
        <w:trPr>
          <w:jc w:val="center"/>
        </w:trPr>
        <w:tc>
          <w:tcPr>
            <w:tcW w:w="1368" w:type="dxa"/>
            <w:vMerge/>
            <w:vAlign w:val="center"/>
          </w:tcPr>
          <w:p w14:paraId="09E1FD4B"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3DBED454"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Time3</w:t>
            </w:r>
          </w:p>
        </w:tc>
        <w:tc>
          <w:tcPr>
            <w:tcW w:w="1315" w:type="dxa"/>
            <w:vAlign w:val="center"/>
          </w:tcPr>
          <w:p w14:paraId="5CE46930"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-0.09</w:t>
            </w:r>
          </w:p>
        </w:tc>
        <w:tc>
          <w:tcPr>
            <w:tcW w:w="1161" w:type="dxa"/>
          </w:tcPr>
          <w:p w14:paraId="41A44C00"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0.44</w:t>
            </w:r>
          </w:p>
        </w:tc>
        <w:tc>
          <w:tcPr>
            <w:tcW w:w="1229" w:type="dxa"/>
            <w:vAlign w:val="center"/>
          </w:tcPr>
          <w:p w14:paraId="5704759D"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-0.27</w:t>
            </w:r>
          </w:p>
        </w:tc>
        <w:tc>
          <w:tcPr>
            <w:tcW w:w="1157" w:type="dxa"/>
            <w:vAlign w:val="center"/>
          </w:tcPr>
          <w:p w14:paraId="6120EB2A"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0.13</w:t>
            </w:r>
          </w:p>
        </w:tc>
      </w:tr>
      <w:tr w:rsidR="003745BC" w:rsidRPr="009D7978" w14:paraId="362D213B" w14:textId="77777777" w:rsidTr="003745BC">
        <w:trPr>
          <w:jc w:val="center"/>
        </w:trPr>
        <w:tc>
          <w:tcPr>
            <w:tcW w:w="1368" w:type="dxa"/>
            <w:vMerge/>
            <w:vAlign w:val="center"/>
          </w:tcPr>
          <w:p w14:paraId="2FA39031"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30DF7E1F"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Time4</w:t>
            </w:r>
          </w:p>
        </w:tc>
        <w:tc>
          <w:tcPr>
            <w:tcW w:w="1315" w:type="dxa"/>
            <w:vAlign w:val="center"/>
          </w:tcPr>
          <w:p w14:paraId="08F62855"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-0.07</w:t>
            </w:r>
          </w:p>
        </w:tc>
        <w:tc>
          <w:tcPr>
            <w:tcW w:w="1161" w:type="dxa"/>
          </w:tcPr>
          <w:p w14:paraId="6675F9C7"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0.56</w:t>
            </w:r>
          </w:p>
        </w:tc>
        <w:tc>
          <w:tcPr>
            <w:tcW w:w="1229" w:type="dxa"/>
            <w:vAlign w:val="center"/>
          </w:tcPr>
          <w:p w14:paraId="56FC2A46"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-0.24</w:t>
            </w:r>
          </w:p>
        </w:tc>
        <w:tc>
          <w:tcPr>
            <w:tcW w:w="1157" w:type="dxa"/>
            <w:vAlign w:val="center"/>
          </w:tcPr>
          <w:p w14:paraId="22EE973F"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0.14</w:t>
            </w:r>
          </w:p>
        </w:tc>
      </w:tr>
      <w:tr w:rsidR="003745BC" w:rsidRPr="009D7978" w14:paraId="503FDB85" w14:textId="77777777" w:rsidTr="003745BC">
        <w:trPr>
          <w:jc w:val="center"/>
        </w:trPr>
        <w:tc>
          <w:tcPr>
            <w:tcW w:w="1368" w:type="dxa"/>
            <w:vMerge/>
            <w:vAlign w:val="center"/>
          </w:tcPr>
          <w:p w14:paraId="7C60AA00"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2366AC7A"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Treatment1*Time1</w:t>
            </w:r>
          </w:p>
        </w:tc>
        <w:tc>
          <w:tcPr>
            <w:tcW w:w="1315" w:type="dxa"/>
            <w:vAlign w:val="center"/>
          </w:tcPr>
          <w:p w14:paraId="34F37C25"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-0.03</w:t>
            </w:r>
          </w:p>
        </w:tc>
        <w:tc>
          <w:tcPr>
            <w:tcW w:w="1161" w:type="dxa"/>
          </w:tcPr>
          <w:p w14:paraId="7BEE5747"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0.85</w:t>
            </w:r>
          </w:p>
        </w:tc>
        <w:tc>
          <w:tcPr>
            <w:tcW w:w="1229" w:type="dxa"/>
            <w:vAlign w:val="center"/>
          </w:tcPr>
          <w:p w14:paraId="019735B5"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-0.15</w:t>
            </w:r>
          </w:p>
        </w:tc>
        <w:tc>
          <w:tcPr>
            <w:tcW w:w="1157" w:type="dxa"/>
            <w:vAlign w:val="center"/>
          </w:tcPr>
          <w:p w14:paraId="20F41E6C"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0.28</w:t>
            </w:r>
          </w:p>
        </w:tc>
      </w:tr>
      <w:tr w:rsidR="003745BC" w:rsidRPr="009D7978" w14:paraId="289EB333" w14:textId="77777777" w:rsidTr="003745BC">
        <w:trPr>
          <w:jc w:val="center"/>
        </w:trPr>
        <w:tc>
          <w:tcPr>
            <w:tcW w:w="1368" w:type="dxa"/>
            <w:vMerge/>
            <w:vAlign w:val="center"/>
          </w:tcPr>
          <w:p w14:paraId="3CD54AD5"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5DA49083"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Treatment1*Time2</w:t>
            </w:r>
          </w:p>
        </w:tc>
        <w:tc>
          <w:tcPr>
            <w:tcW w:w="1315" w:type="dxa"/>
            <w:vAlign w:val="center"/>
          </w:tcPr>
          <w:p w14:paraId="0D48E834"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-0.15</w:t>
            </w:r>
          </w:p>
        </w:tc>
        <w:tc>
          <w:tcPr>
            <w:tcW w:w="1161" w:type="dxa"/>
          </w:tcPr>
          <w:p w14:paraId="4100DAF9"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0.60</w:t>
            </w:r>
          </w:p>
        </w:tc>
        <w:tc>
          <w:tcPr>
            <w:tcW w:w="1229" w:type="dxa"/>
            <w:vAlign w:val="center"/>
          </w:tcPr>
          <w:p w14:paraId="58DD5241"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-0.38</w:t>
            </w:r>
          </w:p>
        </w:tc>
        <w:tc>
          <w:tcPr>
            <w:tcW w:w="1157" w:type="dxa"/>
            <w:vAlign w:val="center"/>
          </w:tcPr>
          <w:p w14:paraId="3DA9729D"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0.11</w:t>
            </w:r>
          </w:p>
        </w:tc>
      </w:tr>
      <w:tr w:rsidR="003745BC" w:rsidRPr="009D7978" w14:paraId="5ED95573" w14:textId="77777777" w:rsidTr="003745BC">
        <w:trPr>
          <w:jc w:val="center"/>
        </w:trPr>
        <w:tc>
          <w:tcPr>
            <w:tcW w:w="1368" w:type="dxa"/>
            <w:vMerge/>
            <w:vAlign w:val="center"/>
          </w:tcPr>
          <w:p w14:paraId="6B4D6DE9"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147E814D"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Treatment1*Time3</w:t>
            </w:r>
          </w:p>
        </w:tc>
        <w:tc>
          <w:tcPr>
            <w:tcW w:w="1315" w:type="dxa"/>
            <w:vAlign w:val="center"/>
          </w:tcPr>
          <w:p w14:paraId="543331FA"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-0.05</w:t>
            </w:r>
          </w:p>
        </w:tc>
        <w:tc>
          <w:tcPr>
            <w:tcW w:w="1161" w:type="dxa"/>
          </w:tcPr>
          <w:p w14:paraId="4B1116D7"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0.78</w:t>
            </w:r>
          </w:p>
        </w:tc>
        <w:tc>
          <w:tcPr>
            <w:tcW w:w="1229" w:type="dxa"/>
            <w:vAlign w:val="center"/>
          </w:tcPr>
          <w:p w14:paraId="69A619D5"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-0.28</w:t>
            </w:r>
          </w:p>
        </w:tc>
        <w:tc>
          <w:tcPr>
            <w:tcW w:w="1157" w:type="dxa"/>
            <w:vAlign w:val="center"/>
          </w:tcPr>
          <w:p w14:paraId="2439F784"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0.28</w:t>
            </w:r>
          </w:p>
        </w:tc>
      </w:tr>
      <w:tr w:rsidR="003745BC" w:rsidRPr="009D7978" w14:paraId="61E74818" w14:textId="77777777" w:rsidTr="003745BC">
        <w:trPr>
          <w:jc w:val="center"/>
        </w:trPr>
        <w:tc>
          <w:tcPr>
            <w:tcW w:w="1368" w:type="dxa"/>
            <w:vMerge/>
            <w:vAlign w:val="center"/>
          </w:tcPr>
          <w:p w14:paraId="52AFF617"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4380BDFA"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Treatment1*Time4</w:t>
            </w:r>
          </w:p>
        </w:tc>
        <w:tc>
          <w:tcPr>
            <w:tcW w:w="1315" w:type="dxa"/>
            <w:vAlign w:val="center"/>
          </w:tcPr>
          <w:p w14:paraId="3D04EFB2"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0.27</w:t>
            </w:r>
          </w:p>
        </w:tc>
        <w:tc>
          <w:tcPr>
            <w:tcW w:w="1161" w:type="dxa"/>
          </w:tcPr>
          <w:p w14:paraId="016C4B45" w14:textId="77777777" w:rsidR="003745BC" w:rsidRPr="002D3347" w:rsidRDefault="003745BC" w:rsidP="003745BC">
            <w:pPr>
              <w:jc w:val="center"/>
              <w:rPr>
                <w:rFonts w:ascii="Times New Roman" w:hAnsi="Times New Roman" w:cs="Times New Roman"/>
                <w:b/>
                <w:sz w:val="22"/>
                <w:szCs w:val="22"/>
              </w:rPr>
            </w:pPr>
            <w:r w:rsidRPr="002D3347">
              <w:rPr>
                <w:rFonts w:ascii="Times New Roman" w:hAnsi="Times New Roman" w:cs="Times New Roman"/>
                <w:b/>
                <w:sz w:val="22"/>
                <w:szCs w:val="22"/>
              </w:rPr>
              <w:t>0.11</w:t>
            </w:r>
          </w:p>
        </w:tc>
        <w:tc>
          <w:tcPr>
            <w:tcW w:w="1229" w:type="dxa"/>
            <w:vAlign w:val="center"/>
          </w:tcPr>
          <w:p w14:paraId="3290541C" w14:textId="77777777" w:rsidR="003745BC" w:rsidRPr="00673669" w:rsidRDefault="003745BC" w:rsidP="003745BC">
            <w:pPr>
              <w:jc w:val="center"/>
              <w:rPr>
                <w:rFonts w:ascii="Times New Roman" w:hAnsi="Times New Roman" w:cs="Times New Roman"/>
                <w:b/>
                <w:sz w:val="22"/>
                <w:szCs w:val="22"/>
              </w:rPr>
            </w:pPr>
            <w:r w:rsidRPr="00673669">
              <w:rPr>
                <w:rFonts w:ascii="Times New Roman" w:hAnsi="Times New Roman" w:cs="Times New Roman"/>
                <w:b/>
                <w:sz w:val="22"/>
                <w:szCs w:val="22"/>
              </w:rPr>
              <w:t>0.09</w:t>
            </w:r>
          </w:p>
        </w:tc>
        <w:tc>
          <w:tcPr>
            <w:tcW w:w="1157" w:type="dxa"/>
            <w:vAlign w:val="center"/>
          </w:tcPr>
          <w:p w14:paraId="65F778EF" w14:textId="77777777" w:rsidR="003745BC" w:rsidRPr="00673669" w:rsidRDefault="003745BC" w:rsidP="003745BC">
            <w:pPr>
              <w:jc w:val="center"/>
              <w:rPr>
                <w:rFonts w:ascii="Times New Roman" w:hAnsi="Times New Roman" w:cs="Times New Roman"/>
                <w:b/>
                <w:sz w:val="22"/>
                <w:szCs w:val="22"/>
              </w:rPr>
            </w:pPr>
            <w:r w:rsidRPr="00673669">
              <w:rPr>
                <w:rFonts w:ascii="Times New Roman" w:hAnsi="Times New Roman" w:cs="Times New Roman"/>
                <w:b/>
                <w:sz w:val="22"/>
                <w:szCs w:val="22"/>
              </w:rPr>
              <w:t>0.56</w:t>
            </w:r>
          </w:p>
        </w:tc>
      </w:tr>
      <w:tr w:rsidR="003745BC" w:rsidRPr="009D7978" w14:paraId="0B7D233A" w14:textId="77777777" w:rsidTr="003745BC">
        <w:trPr>
          <w:jc w:val="center"/>
        </w:trPr>
        <w:tc>
          <w:tcPr>
            <w:tcW w:w="1368" w:type="dxa"/>
            <w:vMerge w:val="restart"/>
            <w:vAlign w:val="center"/>
          </w:tcPr>
          <w:p w14:paraId="00C5AC05" w14:textId="77777777" w:rsidR="003745BC" w:rsidRPr="009D7978" w:rsidRDefault="003745BC" w:rsidP="003745BC">
            <w:pPr>
              <w:jc w:val="center"/>
              <w:rPr>
                <w:rFonts w:ascii="Times New Roman" w:hAnsi="Times New Roman" w:cs="Times New Roman"/>
                <w:b/>
                <w:sz w:val="22"/>
                <w:szCs w:val="22"/>
              </w:rPr>
            </w:pPr>
            <w:r w:rsidRPr="009D7978">
              <w:rPr>
                <w:rFonts w:ascii="Times New Roman" w:hAnsi="Times New Roman" w:cs="Times New Roman"/>
                <w:b/>
                <w:sz w:val="22"/>
                <w:szCs w:val="22"/>
              </w:rPr>
              <w:t>Model 2</w:t>
            </w:r>
          </w:p>
        </w:tc>
        <w:tc>
          <w:tcPr>
            <w:tcW w:w="2626" w:type="dxa"/>
            <w:vAlign w:val="center"/>
          </w:tcPr>
          <w:p w14:paraId="3A64F37D"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Intercept</w:t>
            </w:r>
          </w:p>
        </w:tc>
        <w:tc>
          <w:tcPr>
            <w:tcW w:w="1315" w:type="dxa"/>
            <w:vAlign w:val="center"/>
          </w:tcPr>
          <w:p w14:paraId="4DDDDAAD"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0.62</w:t>
            </w:r>
          </w:p>
        </w:tc>
        <w:tc>
          <w:tcPr>
            <w:tcW w:w="1161" w:type="dxa"/>
          </w:tcPr>
          <w:p w14:paraId="531B031A"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w:t>
            </w:r>
          </w:p>
        </w:tc>
        <w:tc>
          <w:tcPr>
            <w:tcW w:w="1229" w:type="dxa"/>
            <w:vAlign w:val="center"/>
          </w:tcPr>
          <w:p w14:paraId="4E52D7A2"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0.37</w:t>
            </w:r>
          </w:p>
        </w:tc>
        <w:tc>
          <w:tcPr>
            <w:tcW w:w="1157" w:type="dxa"/>
            <w:vAlign w:val="center"/>
          </w:tcPr>
          <w:p w14:paraId="5B273DDD"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0.88</w:t>
            </w:r>
          </w:p>
        </w:tc>
      </w:tr>
      <w:tr w:rsidR="003745BC" w:rsidRPr="009D7978" w14:paraId="3C6A18EB" w14:textId="77777777" w:rsidTr="003745BC">
        <w:trPr>
          <w:jc w:val="center"/>
        </w:trPr>
        <w:tc>
          <w:tcPr>
            <w:tcW w:w="1368" w:type="dxa"/>
            <w:vMerge/>
            <w:vAlign w:val="center"/>
          </w:tcPr>
          <w:p w14:paraId="5ABD16AD"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231BC3F1"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Treatment1</w:t>
            </w:r>
          </w:p>
        </w:tc>
        <w:tc>
          <w:tcPr>
            <w:tcW w:w="1315" w:type="dxa"/>
            <w:vAlign w:val="center"/>
          </w:tcPr>
          <w:p w14:paraId="7B38A6E6"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-0.03</w:t>
            </w:r>
          </w:p>
        </w:tc>
        <w:tc>
          <w:tcPr>
            <w:tcW w:w="1161" w:type="dxa"/>
          </w:tcPr>
          <w:p w14:paraId="4767C828"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0.86</w:t>
            </w:r>
          </w:p>
        </w:tc>
        <w:tc>
          <w:tcPr>
            <w:tcW w:w="1229" w:type="dxa"/>
            <w:vAlign w:val="center"/>
          </w:tcPr>
          <w:p w14:paraId="73767115"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-0.36</w:t>
            </w:r>
          </w:p>
        </w:tc>
        <w:tc>
          <w:tcPr>
            <w:tcW w:w="1157" w:type="dxa"/>
            <w:vAlign w:val="center"/>
          </w:tcPr>
          <w:p w14:paraId="21DD2891"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0.32</w:t>
            </w:r>
          </w:p>
        </w:tc>
      </w:tr>
      <w:tr w:rsidR="003745BC" w:rsidRPr="009D7978" w14:paraId="4EC73DD1" w14:textId="77777777" w:rsidTr="003745BC">
        <w:trPr>
          <w:jc w:val="center"/>
        </w:trPr>
        <w:tc>
          <w:tcPr>
            <w:tcW w:w="1368" w:type="dxa"/>
            <w:vMerge/>
            <w:vAlign w:val="center"/>
          </w:tcPr>
          <w:p w14:paraId="4D4ACBD5"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497A89C3"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Time1</w:t>
            </w:r>
          </w:p>
        </w:tc>
        <w:tc>
          <w:tcPr>
            <w:tcW w:w="1315" w:type="dxa"/>
            <w:vAlign w:val="center"/>
          </w:tcPr>
          <w:p w14:paraId="7D03E071"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-0.13</w:t>
            </w:r>
          </w:p>
        </w:tc>
        <w:tc>
          <w:tcPr>
            <w:tcW w:w="1161" w:type="dxa"/>
          </w:tcPr>
          <w:p w14:paraId="18C650C1"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0.26</w:t>
            </w:r>
          </w:p>
        </w:tc>
        <w:tc>
          <w:tcPr>
            <w:tcW w:w="1229" w:type="dxa"/>
            <w:vAlign w:val="center"/>
          </w:tcPr>
          <w:p w14:paraId="0B14BFC7"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-0.32</w:t>
            </w:r>
          </w:p>
        </w:tc>
        <w:tc>
          <w:tcPr>
            <w:tcW w:w="1157" w:type="dxa"/>
            <w:vAlign w:val="center"/>
          </w:tcPr>
          <w:p w14:paraId="360DE998"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0.03</w:t>
            </w:r>
          </w:p>
        </w:tc>
      </w:tr>
      <w:tr w:rsidR="003745BC" w:rsidRPr="009D7978" w14:paraId="0349A052" w14:textId="77777777" w:rsidTr="003745BC">
        <w:trPr>
          <w:jc w:val="center"/>
        </w:trPr>
        <w:tc>
          <w:tcPr>
            <w:tcW w:w="1368" w:type="dxa"/>
            <w:vMerge/>
            <w:vAlign w:val="center"/>
          </w:tcPr>
          <w:p w14:paraId="4C9B4D59"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7CF321AD"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Time2</w:t>
            </w:r>
          </w:p>
        </w:tc>
        <w:tc>
          <w:tcPr>
            <w:tcW w:w="1315" w:type="dxa"/>
            <w:vAlign w:val="center"/>
          </w:tcPr>
          <w:p w14:paraId="165FDB97"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-0.15</w:t>
            </w:r>
          </w:p>
        </w:tc>
        <w:tc>
          <w:tcPr>
            <w:tcW w:w="1161" w:type="dxa"/>
          </w:tcPr>
          <w:p w14:paraId="7677FF80"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0.21</w:t>
            </w:r>
          </w:p>
        </w:tc>
        <w:tc>
          <w:tcPr>
            <w:tcW w:w="1229" w:type="dxa"/>
            <w:vAlign w:val="center"/>
          </w:tcPr>
          <w:p w14:paraId="7491D4EC"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-0.25</w:t>
            </w:r>
          </w:p>
        </w:tc>
        <w:tc>
          <w:tcPr>
            <w:tcW w:w="1157" w:type="dxa"/>
            <w:vAlign w:val="center"/>
          </w:tcPr>
          <w:p w14:paraId="19A252A7"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0.10</w:t>
            </w:r>
          </w:p>
        </w:tc>
      </w:tr>
      <w:tr w:rsidR="003745BC" w:rsidRPr="009D7978" w14:paraId="03740104" w14:textId="77777777" w:rsidTr="003745BC">
        <w:trPr>
          <w:jc w:val="center"/>
        </w:trPr>
        <w:tc>
          <w:tcPr>
            <w:tcW w:w="1368" w:type="dxa"/>
            <w:vMerge/>
            <w:vAlign w:val="center"/>
          </w:tcPr>
          <w:p w14:paraId="3A98207D"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792325D0"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Time3</w:t>
            </w:r>
          </w:p>
        </w:tc>
        <w:tc>
          <w:tcPr>
            <w:tcW w:w="1315" w:type="dxa"/>
            <w:vAlign w:val="center"/>
          </w:tcPr>
          <w:p w14:paraId="546E9B91"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-0.10</w:t>
            </w:r>
          </w:p>
        </w:tc>
        <w:tc>
          <w:tcPr>
            <w:tcW w:w="1161" w:type="dxa"/>
          </w:tcPr>
          <w:p w14:paraId="3252DF05"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0.43</w:t>
            </w:r>
          </w:p>
        </w:tc>
        <w:tc>
          <w:tcPr>
            <w:tcW w:w="1229" w:type="dxa"/>
            <w:vAlign w:val="center"/>
          </w:tcPr>
          <w:p w14:paraId="30429863"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-0.38</w:t>
            </w:r>
          </w:p>
        </w:tc>
        <w:tc>
          <w:tcPr>
            <w:tcW w:w="1157" w:type="dxa"/>
            <w:vAlign w:val="center"/>
          </w:tcPr>
          <w:p w14:paraId="05DCD214"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0.09</w:t>
            </w:r>
          </w:p>
        </w:tc>
      </w:tr>
      <w:tr w:rsidR="003745BC" w:rsidRPr="009D7978" w14:paraId="1DA771EF" w14:textId="77777777" w:rsidTr="003745BC">
        <w:trPr>
          <w:jc w:val="center"/>
        </w:trPr>
        <w:tc>
          <w:tcPr>
            <w:tcW w:w="1368" w:type="dxa"/>
            <w:vMerge/>
            <w:vAlign w:val="center"/>
          </w:tcPr>
          <w:p w14:paraId="1457AF54"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02EDD7D3"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Time4</w:t>
            </w:r>
          </w:p>
        </w:tc>
        <w:tc>
          <w:tcPr>
            <w:tcW w:w="1315" w:type="dxa"/>
            <w:vAlign w:val="center"/>
          </w:tcPr>
          <w:p w14:paraId="797D76DE"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-0.04</w:t>
            </w:r>
          </w:p>
        </w:tc>
        <w:tc>
          <w:tcPr>
            <w:tcW w:w="1161" w:type="dxa"/>
          </w:tcPr>
          <w:p w14:paraId="5D460BD9"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0.75</w:t>
            </w:r>
          </w:p>
        </w:tc>
        <w:tc>
          <w:tcPr>
            <w:tcW w:w="1229" w:type="dxa"/>
            <w:vAlign w:val="center"/>
          </w:tcPr>
          <w:p w14:paraId="634175A5"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-0.27</w:t>
            </w:r>
          </w:p>
        </w:tc>
        <w:tc>
          <w:tcPr>
            <w:tcW w:w="1157" w:type="dxa"/>
            <w:vAlign w:val="center"/>
          </w:tcPr>
          <w:p w14:paraId="614B37C5"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0.24</w:t>
            </w:r>
          </w:p>
        </w:tc>
      </w:tr>
      <w:tr w:rsidR="003745BC" w:rsidRPr="009D7978" w14:paraId="5ACAC9CA" w14:textId="77777777" w:rsidTr="003745BC">
        <w:trPr>
          <w:jc w:val="center"/>
        </w:trPr>
        <w:tc>
          <w:tcPr>
            <w:tcW w:w="1368" w:type="dxa"/>
            <w:vMerge/>
            <w:vAlign w:val="center"/>
          </w:tcPr>
          <w:p w14:paraId="3BCAB0D8"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69EF3232"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Homeless</w:t>
            </w:r>
          </w:p>
        </w:tc>
        <w:tc>
          <w:tcPr>
            <w:tcW w:w="1315" w:type="dxa"/>
            <w:vAlign w:val="center"/>
          </w:tcPr>
          <w:p w14:paraId="18659F4E"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0.31</w:t>
            </w:r>
          </w:p>
        </w:tc>
        <w:tc>
          <w:tcPr>
            <w:tcW w:w="1161" w:type="dxa"/>
          </w:tcPr>
          <w:p w14:paraId="0D9D1F79" w14:textId="77777777" w:rsidR="003745BC" w:rsidRPr="00673669" w:rsidRDefault="003745BC" w:rsidP="003745BC">
            <w:pPr>
              <w:jc w:val="center"/>
              <w:rPr>
                <w:rFonts w:ascii="Times New Roman" w:hAnsi="Times New Roman" w:cs="Times New Roman"/>
                <w:b/>
                <w:sz w:val="22"/>
                <w:szCs w:val="22"/>
              </w:rPr>
            </w:pPr>
            <w:r w:rsidRPr="00673669">
              <w:rPr>
                <w:rFonts w:ascii="Times New Roman" w:hAnsi="Times New Roman" w:cs="Times New Roman"/>
                <w:b/>
                <w:sz w:val="22"/>
                <w:szCs w:val="22"/>
              </w:rPr>
              <w:t>0.009</w:t>
            </w:r>
          </w:p>
        </w:tc>
        <w:tc>
          <w:tcPr>
            <w:tcW w:w="1229" w:type="dxa"/>
            <w:vAlign w:val="center"/>
          </w:tcPr>
          <w:p w14:paraId="5FCD17E8" w14:textId="77777777" w:rsidR="003745BC" w:rsidRPr="00673669" w:rsidRDefault="003745BC" w:rsidP="003745BC">
            <w:pPr>
              <w:jc w:val="center"/>
              <w:rPr>
                <w:rFonts w:ascii="Times New Roman" w:hAnsi="Times New Roman" w:cs="Times New Roman"/>
                <w:b/>
                <w:sz w:val="22"/>
                <w:szCs w:val="22"/>
              </w:rPr>
            </w:pPr>
            <w:r w:rsidRPr="00673669">
              <w:rPr>
                <w:rFonts w:ascii="Times New Roman" w:hAnsi="Times New Roman" w:cs="Times New Roman"/>
                <w:b/>
                <w:sz w:val="22"/>
                <w:szCs w:val="22"/>
              </w:rPr>
              <w:t>0.02</w:t>
            </w:r>
          </w:p>
        </w:tc>
        <w:tc>
          <w:tcPr>
            <w:tcW w:w="1157" w:type="dxa"/>
            <w:vAlign w:val="center"/>
          </w:tcPr>
          <w:p w14:paraId="5A1B0CE6" w14:textId="77777777" w:rsidR="003745BC" w:rsidRPr="00673669" w:rsidRDefault="003745BC" w:rsidP="003745BC">
            <w:pPr>
              <w:jc w:val="center"/>
              <w:rPr>
                <w:rFonts w:ascii="Times New Roman" w:hAnsi="Times New Roman" w:cs="Times New Roman"/>
                <w:b/>
                <w:sz w:val="22"/>
                <w:szCs w:val="22"/>
              </w:rPr>
            </w:pPr>
            <w:r w:rsidRPr="00673669">
              <w:rPr>
                <w:rFonts w:ascii="Times New Roman" w:hAnsi="Times New Roman" w:cs="Times New Roman"/>
                <w:b/>
                <w:sz w:val="22"/>
                <w:szCs w:val="22"/>
              </w:rPr>
              <w:t>0.55</w:t>
            </w:r>
          </w:p>
        </w:tc>
      </w:tr>
      <w:tr w:rsidR="003745BC" w:rsidRPr="009D7978" w14:paraId="34574746" w14:textId="77777777" w:rsidTr="003745BC">
        <w:trPr>
          <w:jc w:val="center"/>
        </w:trPr>
        <w:tc>
          <w:tcPr>
            <w:tcW w:w="1368" w:type="dxa"/>
            <w:vMerge/>
            <w:vAlign w:val="center"/>
          </w:tcPr>
          <w:p w14:paraId="30AC3C5A"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5A9406BC"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Homeless*Treatment1</w:t>
            </w:r>
          </w:p>
        </w:tc>
        <w:tc>
          <w:tcPr>
            <w:tcW w:w="1315" w:type="dxa"/>
            <w:vAlign w:val="center"/>
          </w:tcPr>
          <w:p w14:paraId="7BD3436B"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-0.03</w:t>
            </w:r>
          </w:p>
        </w:tc>
        <w:tc>
          <w:tcPr>
            <w:tcW w:w="1161" w:type="dxa"/>
          </w:tcPr>
          <w:p w14:paraId="72CE5A00"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0.85</w:t>
            </w:r>
          </w:p>
        </w:tc>
        <w:tc>
          <w:tcPr>
            <w:tcW w:w="1229" w:type="dxa"/>
            <w:vAlign w:val="center"/>
          </w:tcPr>
          <w:p w14:paraId="715FB532"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-0.21</w:t>
            </w:r>
          </w:p>
        </w:tc>
        <w:tc>
          <w:tcPr>
            <w:tcW w:w="1157" w:type="dxa"/>
            <w:vAlign w:val="center"/>
          </w:tcPr>
          <w:p w14:paraId="7FB74176"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0.28</w:t>
            </w:r>
          </w:p>
        </w:tc>
      </w:tr>
      <w:tr w:rsidR="003745BC" w:rsidRPr="009D7978" w14:paraId="3B08CE29" w14:textId="77777777" w:rsidTr="003745BC">
        <w:trPr>
          <w:jc w:val="center"/>
        </w:trPr>
        <w:tc>
          <w:tcPr>
            <w:tcW w:w="1368" w:type="dxa"/>
            <w:vMerge/>
            <w:vAlign w:val="center"/>
          </w:tcPr>
          <w:p w14:paraId="13562891"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6B5EF7DF"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Treatment1*Time1</w:t>
            </w:r>
          </w:p>
        </w:tc>
        <w:tc>
          <w:tcPr>
            <w:tcW w:w="1315" w:type="dxa"/>
            <w:vAlign w:val="center"/>
          </w:tcPr>
          <w:p w14:paraId="355824DE"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-0.12</w:t>
            </w:r>
          </w:p>
        </w:tc>
        <w:tc>
          <w:tcPr>
            <w:tcW w:w="1161" w:type="dxa"/>
          </w:tcPr>
          <w:p w14:paraId="118B200F"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0.52</w:t>
            </w:r>
          </w:p>
        </w:tc>
        <w:tc>
          <w:tcPr>
            <w:tcW w:w="1229" w:type="dxa"/>
            <w:vAlign w:val="center"/>
          </w:tcPr>
          <w:p w14:paraId="215996E6"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-0.47</w:t>
            </w:r>
          </w:p>
        </w:tc>
        <w:tc>
          <w:tcPr>
            <w:tcW w:w="1157" w:type="dxa"/>
            <w:vAlign w:val="center"/>
          </w:tcPr>
          <w:p w14:paraId="04FEB8EB"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0.18</w:t>
            </w:r>
          </w:p>
        </w:tc>
      </w:tr>
      <w:tr w:rsidR="003745BC" w:rsidRPr="009D7978" w14:paraId="59881F98" w14:textId="77777777" w:rsidTr="003745BC">
        <w:trPr>
          <w:jc w:val="center"/>
        </w:trPr>
        <w:tc>
          <w:tcPr>
            <w:tcW w:w="1368" w:type="dxa"/>
            <w:vMerge/>
            <w:vAlign w:val="center"/>
          </w:tcPr>
          <w:p w14:paraId="5BD9DCF9"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4FFF33BE"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Treatment1*Time2</w:t>
            </w:r>
          </w:p>
        </w:tc>
        <w:tc>
          <w:tcPr>
            <w:tcW w:w="1315" w:type="dxa"/>
            <w:vAlign w:val="center"/>
          </w:tcPr>
          <w:p w14:paraId="0C70E076"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-0.04</w:t>
            </w:r>
          </w:p>
        </w:tc>
        <w:tc>
          <w:tcPr>
            <w:tcW w:w="1161" w:type="dxa"/>
          </w:tcPr>
          <w:p w14:paraId="615FB993"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0.84</w:t>
            </w:r>
          </w:p>
        </w:tc>
        <w:tc>
          <w:tcPr>
            <w:tcW w:w="1229" w:type="dxa"/>
            <w:vAlign w:val="center"/>
          </w:tcPr>
          <w:p w14:paraId="305F2AC6"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-0.35</w:t>
            </w:r>
          </w:p>
        </w:tc>
        <w:tc>
          <w:tcPr>
            <w:tcW w:w="1157" w:type="dxa"/>
            <w:vAlign w:val="center"/>
          </w:tcPr>
          <w:p w14:paraId="4DF8B6C2"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0.25</w:t>
            </w:r>
          </w:p>
        </w:tc>
      </w:tr>
      <w:tr w:rsidR="003745BC" w:rsidRPr="009D7978" w14:paraId="142BDB37" w14:textId="77777777" w:rsidTr="003745BC">
        <w:trPr>
          <w:jc w:val="center"/>
        </w:trPr>
        <w:tc>
          <w:tcPr>
            <w:tcW w:w="1368" w:type="dxa"/>
            <w:vMerge/>
            <w:vAlign w:val="center"/>
          </w:tcPr>
          <w:p w14:paraId="5630F25E"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2ECEEC6C"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Treatment1*Time3</w:t>
            </w:r>
          </w:p>
        </w:tc>
        <w:tc>
          <w:tcPr>
            <w:tcW w:w="1315" w:type="dxa"/>
            <w:vAlign w:val="center"/>
          </w:tcPr>
          <w:p w14:paraId="5350B0C4"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0.25</w:t>
            </w:r>
          </w:p>
        </w:tc>
        <w:tc>
          <w:tcPr>
            <w:tcW w:w="1161" w:type="dxa"/>
          </w:tcPr>
          <w:p w14:paraId="599A3E9F"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0.14</w:t>
            </w:r>
          </w:p>
        </w:tc>
        <w:tc>
          <w:tcPr>
            <w:tcW w:w="1229" w:type="dxa"/>
            <w:vAlign w:val="center"/>
          </w:tcPr>
          <w:p w14:paraId="0D61376D" w14:textId="77777777" w:rsidR="003745BC" w:rsidRPr="009D7978" w:rsidRDefault="003745BC" w:rsidP="003745BC">
            <w:pPr>
              <w:jc w:val="center"/>
              <w:rPr>
                <w:rFonts w:ascii="Times New Roman" w:hAnsi="Times New Roman" w:cs="Times New Roman"/>
                <w:sz w:val="22"/>
                <w:szCs w:val="22"/>
              </w:rPr>
            </w:pPr>
            <w:r>
              <w:rPr>
                <w:rFonts w:ascii="Times New Roman" w:hAnsi="Times New Roman" w:cs="Times New Roman"/>
                <w:sz w:val="22"/>
                <w:szCs w:val="22"/>
              </w:rPr>
              <w:t>-0.0</w:t>
            </w:r>
            <w:r w:rsidRPr="009D7978">
              <w:rPr>
                <w:rFonts w:ascii="Times New Roman" w:hAnsi="Times New Roman" w:cs="Times New Roman"/>
                <w:sz w:val="22"/>
                <w:szCs w:val="22"/>
              </w:rPr>
              <w:t>7</w:t>
            </w:r>
          </w:p>
        </w:tc>
        <w:tc>
          <w:tcPr>
            <w:tcW w:w="1157" w:type="dxa"/>
            <w:vAlign w:val="center"/>
          </w:tcPr>
          <w:p w14:paraId="65980605"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0.43</w:t>
            </w:r>
          </w:p>
        </w:tc>
      </w:tr>
      <w:tr w:rsidR="003745BC" w:rsidRPr="009D7978" w14:paraId="5461703E" w14:textId="77777777" w:rsidTr="003745BC">
        <w:trPr>
          <w:jc w:val="center"/>
        </w:trPr>
        <w:tc>
          <w:tcPr>
            <w:tcW w:w="1368" w:type="dxa"/>
            <w:vMerge/>
            <w:vAlign w:val="center"/>
          </w:tcPr>
          <w:p w14:paraId="718587F2"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2ABD4D3F"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Treatment1*Time4</w:t>
            </w:r>
          </w:p>
        </w:tc>
        <w:tc>
          <w:tcPr>
            <w:tcW w:w="1315" w:type="dxa"/>
            <w:vAlign w:val="center"/>
          </w:tcPr>
          <w:p w14:paraId="3B4926F4"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-0.11</w:t>
            </w:r>
          </w:p>
        </w:tc>
        <w:tc>
          <w:tcPr>
            <w:tcW w:w="1161" w:type="dxa"/>
          </w:tcPr>
          <w:p w14:paraId="006839E8"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0.51</w:t>
            </w:r>
          </w:p>
        </w:tc>
        <w:tc>
          <w:tcPr>
            <w:tcW w:w="1229" w:type="dxa"/>
            <w:vAlign w:val="center"/>
          </w:tcPr>
          <w:p w14:paraId="398235E6"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-0.45</w:t>
            </w:r>
          </w:p>
        </w:tc>
        <w:tc>
          <w:tcPr>
            <w:tcW w:w="1157" w:type="dxa"/>
            <w:vAlign w:val="center"/>
          </w:tcPr>
          <w:p w14:paraId="535A905F"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0.26</w:t>
            </w:r>
          </w:p>
        </w:tc>
      </w:tr>
      <w:tr w:rsidR="003745BC" w:rsidRPr="009D7978" w14:paraId="1F9882A4" w14:textId="77777777" w:rsidTr="003745BC">
        <w:trPr>
          <w:jc w:val="center"/>
        </w:trPr>
        <w:tc>
          <w:tcPr>
            <w:tcW w:w="1368" w:type="dxa"/>
            <w:vMerge w:val="restart"/>
            <w:vAlign w:val="center"/>
          </w:tcPr>
          <w:p w14:paraId="391BCB4C" w14:textId="77777777" w:rsidR="003745BC" w:rsidRPr="009D7978" w:rsidRDefault="003745BC" w:rsidP="003745BC">
            <w:pPr>
              <w:jc w:val="center"/>
              <w:rPr>
                <w:rFonts w:ascii="Times New Roman" w:hAnsi="Times New Roman" w:cs="Times New Roman"/>
                <w:b/>
                <w:sz w:val="22"/>
                <w:szCs w:val="22"/>
              </w:rPr>
            </w:pPr>
            <w:r w:rsidRPr="009D7978">
              <w:rPr>
                <w:rFonts w:ascii="Times New Roman" w:hAnsi="Times New Roman" w:cs="Times New Roman"/>
                <w:b/>
                <w:sz w:val="22"/>
                <w:szCs w:val="22"/>
              </w:rPr>
              <w:t>Model 3</w:t>
            </w:r>
          </w:p>
        </w:tc>
        <w:tc>
          <w:tcPr>
            <w:tcW w:w="2626" w:type="dxa"/>
            <w:vAlign w:val="center"/>
          </w:tcPr>
          <w:p w14:paraId="7A52F51A"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Intercept</w:t>
            </w:r>
          </w:p>
        </w:tc>
        <w:tc>
          <w:tcPr>
            <w:tcW w:w="1315" w:type="dxa"/>
            <w:vAlign w:val="center"/>
          </w:tcPr>
          <w:p w14:paraId="5B91E61F"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0.82</w:t>
            </w:r>
          </w:p>
        </w:tc>
        <w:tc>
          <w:tcPr>
            <w:tcW w:w="1161" w:type="dxa"/>
          </w:tcPr>
          <w:p w14:paraId="073620E3"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w:t>
            </w:r>
          </w:p>
        </w:tc>
        <w:tc>
          <w:tcPr>
            <w:tcW w:w="1229" w:type="dxa"/>
            <w:vAlign w:val="center"/>
          </w:tcPr>
          <w:p w14:paraId="42984DFA"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0.78</w:t>
            </w:r>
          </w:p>
        </w:tc>
        <w:tc>
          <w:tcPr>
            <w:tcW w:w="1157" w:type="dxa"/>
            <w:vAlign w:val="center"/>
          </w:tcPr>
          <w:p w14:paraId="67F43B6C"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0.96</w:t>
            </w:r>
          </w:p>
        </w:tc>
      </w:tr>
      <w:tr w:rsidR="003745BC" w:rsidRPr="009D7978" w14:paraId="6AA2221F" w14:textId="77777777" w:rsidTr="003745BC">
        <w:trPr>
          <w:jc w:val="center"/>
        </w:trPr>
        <w:tc>
          <w:tcPr>
            <w:tcW w:w="1368" w:type="dxa"/>
            <w:vMerge/>
            <w:vAlign w:val="center"/>
          </w:tcPr>
          <w:p w14:paraId="38D89057"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67262D60" w14:textId="77777777" w:rsidR="003745BC" w:rsidRPr="009D7978" w:rsidRDefault="003745BC" w:rsidP="003745BC">
            <w:pPr>
              <w:jc w:val="center"/>
              <w:rPr>
                <w:rFonts w:ascii="Times New Roman" w:hAnsi="Times New Roman" w:cs="Times New Roman"/>
                <w:b/>
                <w:sz w:val="22"/>
                <w:szCs w:val="22"/>
              </w:rPr>
            </w:pPr>
            <w:r w:rsidRPr="009D7978">
              <w:rPr>
                <w:rFonts w:ascii="Times New Roman" w:hAnsi="Times New Roman" w:cs="Times New Roman"/>
                <w:sz w:val="22"/>
                <w:szCs w:val="22"/>
              </w:rPr>
              <w:t>Treatment1</w:t>
            </w:r>
          </w:p>
        </w:tc>
        <w:tc>
          <w:tcPr>
            <w:tcW w:w="1315" w:type="dxa"/>
            <w:vAlign w:val="center"/>
          </w:tcPr>
          <w:p w14:paraId="3EA79890"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0.03</w:t>
            </w:r>
          </w:p>
        </w:tc>
        <w:tc>
          <w:tcPr>
            <w:tcW w:w="1161" w:type="dxa"/>
          </w:tcPr>
          <w:p w14:paraId="3E949A3D"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0.83</w:t>
            </w:r>
          </w:p>
        </w:tc>
        <w:tc>
          <w:tcPr>
            <w:tcW w:w="1229" w:type="dxa"/>
            <w:vAlign w:val="center"/>
          </w:tcPr>
          <w:p w14:paraId="65EDEC67"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-0.28</w:t>
            </w:r>
          </w:p>
        </w:tc>
        <w:tc>
          <w:tcPr>
            <w:tcW w:w="1157" w:type="dxa"/>
            <w:vAlign w:val="center"/>
          </w:tcPr>
          <w:p w14:paraId="739307E0"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0.15</w:t>
            </w:r>
          </w:p>
        </w:tc>
      </w:tr>
      <w:tr w:rsidR="003745BC" w:rsidRPr="009D7978" w14:paraId="2837C1CB" w14:textId="77777777" w:rsidTr="003745BC">
        <w:trPr>
          <w:jc w:val="center"/>
        </w:trPr>
        <w:tc>
          <w:tcPr>
            <w:tcW w:w="1368" w:type="dxa"/>
            <w:vMerge/>
            <w:vAlign w:val="center"/>
          </w:tcPr>
          <w:p w14:paraId="6903E1F1"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54FFBCDB" w14:textId="77777777" w:rsidR="003745BC" w:rsidRPr="009D7978" w:rsidRDefault="003745BC" w:rsidP="003745BC">
            <w:pPr>
              <w:jc w:val="center"/>
              <w:rPr>
                <w:rFonts w:ascii="Times New Roman" w:hAnsi="Times New Roman" w:cs="Times New Roman"/>
                <w:b/>
                <w:sz w:val="22"/>
                <w:szCs w:val="22"/>
              </w:rPr>
            </w:pPr>
            <w:r w:rsidRPr="009D7978">
              <w:rPr>
                <w:rFonts w:ascii="Times New Roman" w:hAnsi="Times New Roman" w:cs="Times New Roman"/>
                <w:sz w:val="22"/>
                <w:szCs w:val="22"/>
              </w:rPr>
              <w:t>Time1</w:t>
            </w:r>
          </w:p>
        </w:tc>
        <w:tc>
          <w:tcPr>
            <w:tcW w:w="1315" w:type="dxa"/>
            <w:vAlign w:val="center"/>
          </w:tcPr>
          <w:p w14:paraId="71FD0362"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-0.15</w:t>
            </w:r>
          </w:p>
        </w:tc>
        <w:tc>
          <w:tcPr>
            <w:tcW w:w="1161" w:type="dxa"/>
          </w:tcPr>
          <w:p w14:paraId="1277C10A"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0.21</w:t>
            </w:r>
          </w:p>
        </w:tc>
        <w:tc>
          <w:tcPr>
            <w:tcW w:w="1229" w:type="dxa"/>
            <w:vAlign w:val="center"/>
          </w:tcPr>
          <w:p w14:paraId="1735489E"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-0.31</w:t>
            </w:r>
          </w:p>
        </w:tc>
        <w:tc>
          <w:tcPr>
            <w:tcW w:w="1157" w:type="dxa"/>
            <w:vAlign w:val="center"/>
          </w:tcPr>
          <w:p w14:paraId="722FA0C6"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0.06</w:t>
            </w:r>
          </w:p>
        </w:tc>
      </w:tr>
      <w:tr w:rsidR="003745BC" w:rsidRPr="009D7978" w14:paraId="6623F2F6" w14:textId="77777777" w:rsidTr="003745BC">
        <w:trPr>
          <w:jc w:val="center"/>
        </w:trPr>
        <w:tc>
          <w:tcPr>
            <w:tcW w:w="1368" w:type="dxa"/>
            <w:vMerge/>
            <w:vAlign w:val="center"/>
          </w:tcPr>
          <w:p w14:paraId="7E1257F1"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20C4B888" w14:textId="77777777" w:rsidR="003745BC" w:rsidRPr="009D7978" w:rsidRDefault="003745BC" w:rsidP="003745BC">
            <w:pPr>
              <w:jc w:val="center"/>
              <w:rPr>
                <w:rFonts w:ascii="Times New Roman" w:hAnsi="Times New Roman" w:cs="Times New Roman"/>
                <w:b/>
                <w:sz w:val="22"/>
                <w:szCs w:val="22"/>
              </w:rPr>
            </w:pPr>
            <w:r w:rsidRPr="009D7978">
              <w:rPr>
                <w:rFonts w:ascii="Times New Roman" w:hAnsi="Times New Roman" w:cs="Times New Roman"/>
                <w:sz w:val="22"/>
                <w:szCs w:val="22"/>
              </w:rPr>
              <w:t>Time2</w:t>
            </w:r>
          </w:p>
        </w:tc>
        <w:tc>
          <w:tcPr>
            <w:tcW w:w="1315" w:type="dxa"/>
            <w:vAlign w:val="center"/>
          </w:tcPr>
          <w:p w14:paraId="35E7F62D"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-0.17</w:t>
            </w:r>
          </w:p>
        </w:tc>
        <w:tc>
          <w:tcPr>
            <w:tcW w:w="1161" w:type="dxa"/>
          </w:tcPr>
          <w:p w14:paraId="1EDBDBBD" w14:textId="77777777" w:rsidR="003745BC" w:rsidRPr="002D3347" w:rsidRDefault="003745BC" w:rsidP="003745BC">
            <w:pPr>
              <w:jc w:val="center"/>
              <w:rPr>
                <w:rFonts w:ascii="Times New Roman" w:hAnsi="Times New Roman" w:cs="Times New Roman"/>
                <w:b/>
                <w:sz w:val="22"/>
                <w:szCs w:val="22"/>
              </w:rPr>
            </w:pPr>
            <w:r w:rsidRPr="002D3347">
              <w:rPr>
                <w:rFonts w:ascii="Times New Roman" w:hAnsi="Times New Roman" w:cs="Times New Roman"/>
                <w:b/>
                <w:sz w:val="22"/>
                <w:szCs w:val="22"/>
              </w:rPr>
              <w:t>0.15</w:t>
            </w:r>
          </w:p>
        </w:tc>
        <w:tc>
          <w:tcPr>
            <w:tcW w:w="1229" w:type="dxa"/>
            <w:vAlign w:val="center"/>
          </w:tcPr>
          <w:p w14:paraId="7389AEC2" w14:textId="77777777" w:rsidR="003745BC" w:rsidRPr="00673669" w:rsidRDefault="003745BC" w:rsidP="003745BC">
            <w:pPr>
              <w:jc w:val="center"/>
              <w:rPr>
                <w:rFonts w:ascii="Times New Roman" w:hAnsi="Times New Roman" w:cs="Times New Roman"/>
                <w:b/>
                <w:sz w:val="22"/>
                <w:szCs w:val="22"/>
              </w:rPr>
            </w:pPr>
            <w:r w:rsidRPr="00673669">
              <w:rPr>
                <w:rFonts w:ascii="Times New Roman" w:hAnsi="Times New Roman" w:cs="Times New Roman"/>
                <w:b/>
                <w:sz w:val="22"/>
                <w:szCs w:val="22"/>
              </w:rPr>
              <w:t>-0.39</w:t>
            </w:r>
          </w:p>
        </w:tc>
        <w:tc>
          <w:tcPr>
            <w:tcW w:w="1157" w:type="dxa"/>
            <w:vAlign w:val="center"/>
          </w:tcPr>
          <w:p w14:paraId="04024529" w14:textId="77777777" w:rsidR="003745BC" w:rsidRPr="00673669" w:rsidRDefault="003745BC" w:rsidP="003745BC">
            <w:pPr>
              <w:jc w:val="center"/>
              <w:rPr>
                <w:rFonts w:ascii="Times New Roman" w:hAnsi="Times New Roman" w:cs="Times New Roman"/>
                <w:b/>
                <w:sz w:val="22"/>
                <w:szCs w:val="22"/>
              </w:rPr>
            </w:pPr>
            <w:r w:rsidRPr="00673669">
              <w:rPr>
                <w:rFonts w:ascii="Times New Roman" w:hAnsi="Times New Roman" w:cs="Times New Roman"/>
                <w:b/>
                <w:sz w:val="22"/>
                <w:szCs w:val="22"/>
              </w:rPr>
              <w:t>-0.04</w:t>
            </w:r>
          </w:p>
        </w:tc>
      </w:tr>
      <w:tr w:rsidR="003745BC" w:rsidRPr="009D7978" w14:paraId="3E3D195B" w14:textId="77777777" w:rsidTr="003745BC">
        <w:trPr>
          <w:jc w:val="center"/>
        </w:trPr>
        <w:tc>
          <w:tcPr>
            <w:tcW w:w="1368" w:type="dxa"/>
            <w:vMerge/>
            <w:vAlign w:val="center"/>
          </w:tcPr>
          <w:p w14:paraId="0C2CA2A2"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2767DD78" w14:textId="77777777" w:rsidR="003745BC" w:rsidRPr="009D7978" w:rsidRDefault="003745BC" w:rsidP="003745BC">
            <w:pPr>
              <w:jc w:val="center"/>
              <w:rPr>
                <w:rFonts w:ascii="Times New Roman" w:hAnsi="Times New Roman" w:cs="Times New Roman"/>
                <w:b/>
                <w:sz w:val="22"/>
                <w:szCs w:val="22"/>
              </w:rPr>
            </w:pPr>
            <w:r w:rsidRPr="009D7978">
              <w:rPr>
                <w:rFonts w:ascii="Times New Roman" w:hAnsi="Times New Roman" w:cs="Times New Roman"/>
                <w:sz w:val="22"/>
                <w:szCs w:val="22"/>
              </w:rPr>
              <w:t>Time3</w:t>
            </w:r>
          </w:p>
        </w:tc>
        <w:tc>
          <w:tcPr>
            <w:tcW w:w="1315" w:type="dxa"/>
            <w:vAlign w:val="center"/>
          </w:tcPr>
          <w:p w14:paraId="56A81C69"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-0.09</w:t>
            </w:r>
          </w:p>
        </w:tc>
        <w:tc>
          <w:tcPr>
            <w:tcW w:w="1161" w:type="dxa"/>
          </w:tcPr>
          <w:p w14:paraId="0A56BD7E"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0.44</w:t>
            </w:r>
          </w:p>
        </w:tc>
        <w:tc>
          <w:tcPr>
            <w:tcW w:w="1229" w:type="dxa"/>
            <w:vAlign w:val="center"/>
          </w:tcPr>
          <w:p w14:paraId="3CB039FB"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-0.34</w:t>
            </w:r>
          </w:p>
        </w:tc>
        <w:tc>
          <w:tcPr>
            <w:tcW w:w="1157" w:type="dxa"/>
            <w:vAlign w:val="center"/>
          </w:tcPr>
          <w:p w14:paraId="4FAD164B"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0.08</w:t>
            </w:r>
          </w:p>
        </w:tc>
      </w:tr>
      <w:tr w:rsidR="003745BC" w:rsidRPr="009D7978" w14:paraId="15F232D5" w14:textId="77777777" w:rsidTr="003745BC">
        <w:trPr>
          <w:jc w:val="center"/>
        </w:trPr>
        <w:tc>
          <w:tcPr>
            <w:tcW w:w="1368" w:type="dxa"/>
            <w:vMerge/>
            <w:vAlign w:val="center"/>
          </w:tcPr>
          <w:p w14:paraId="4902974B"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0372ECEB"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Time4</w:t>
            </w:r>
          </w:p>
        </w:tc>
        <w:tc>
          <w:tcPr>
            <w:tcW w:w="1315" w:type="dxa"/>
            <w:vAlign w:val="center"/>
          </w:tcPr>
          <w:p w14:paraId="6AF7B096"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-0.08</w:t>
            </w:r>
          </w:p>
        </w:tc>
        <w:tc>
          <w:tcPr>
            <w:tcW w:w="1161" w:type="dxa"/>
          </w:tcPr>
          <w:p w14:paraId="3B3E53B1"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0.52</w:t>
            </w:r>
          </w:p>
        </w:tc>
        <w:tc>
          <w:tcPr>
            <w:tcW w:w="1229" w:type="dxa"/>
            <w:vAlign w:val="center"/>
          </w:tcPr>
          <w:p w14:paraId="611D880A"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-0.20</w:t>
            </w:r>
          </w:p>
        </w:tc>
        <w:tc>
          <w:tcPr>
            <w:tcW w:w="1157" w:type="dxa"/>
            <w:vAlign w:val="center"/>
          </w:tcPr>
          <w:p w14:paraId="44F8C033"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0.07</w:t>
            </w:r>
          </w:p>
        </w:tc>
      </w:tr>
      <w:tr w:rsidR="003745BC" w:rsidRPr="009D7978" w14:paraId="0438E75E" w14:textId="77777777" w:rsidTr="003745BC">
        <w:trPr>
          <w:jc w:val="center"/>
        </w:trPr>
        <w:tc>
          <w:tcPr>
            <w:tcW w:w="1368" w:type="dxa"/>
            <w:vMerge/>
            <w:vAlign w:val="center"/>
          </w:tcPr>
          <w:p w14:paraId="0794C1BD"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70D93784"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Substance1</w:t>
            </w:r>
          </w:p>
        </w:tc>
        <w:tc>
          <w:tcPr>
            <w:tcW w:w="1315" w:type="dxa"/>
            <w:vAlign w:val="center"/>
          </w:tcPr>
          <w:p w14:paraId="5833A435"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-0.19</w:t>
            </w:r>
          </w:p>
        </w:tc>
        <w:tc>
          <w:tcPr>
            <w:tcW w:w="1161" w:type="dxa"/>
          </w:tcPr>
          <w:p w14:paraId="502F7CC4"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0.21</w:t>
            </w:r>
          </w:p>
        </w:tc>
        <w:tc>
          <w:tcPr>
            <w:tcW w:w="1229" w:type="dxa"/>
            <w:vAlign w:val="center"/>
          </w:tcPr>
          <w:p w14:paraId="48D23A2D"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-0.48</w:t>
            </w:r>
          </w:p>
        </w:tc>
        <w:tc>
          <w:tcPr>
            <w:tcW w:w="1157" w:type="dxa"/>
            <w:vAlign w:val="center"/>
          </w:tcPr>
          <w:p w14:paraId="440EBB6C"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0.05</w:t>
            </w:r>
          </w:p>
        </w:tc>
      </w:tr>
      <w:tr w:rsidR="003745BC" w:rsidRPr="009D7978" w14:paraId="7902C242" w14:textId="77777777" w:rsidTr="003745BC">
        <w:trPr>
          <w:jc w:val="center"/>
        </w:trPr>
        <w:tc>
          <w:tcPr>
            <w:tcW w:w="1368" w:type="dxa"/>
            <w:vMerge/>
            <w:vAlign w:val="center"/>
          </w:tcPr>
          <w:p w14:paraId="1610BF6B"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1B8C1D2D"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Substance2</w:t>
            </w:r>
          </w:p>
        </w:tc>
        <w:tc>
          <w:tcPr>
            <w:tcW w:w="1315" w:type="dxa"/>
            <w:vAlign w:val="center"/>
          </w:tcPr>
          <w:p w14:paraId="69480EC1"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0.10</w:t>
            </w:r>
          </w:p>
        </w:tc>
        <w:tc>
          <w:tcPr>
            <w:tcW w:w="1161" w:type="dxa"/>
          </w:tcPr>
          <w:p w14:paraId="0C6ADFED"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0.45</w:t>
            </w:r>
          </w:p>
        </w:tc>
        <w:tc>
          <w:tcPr>
            <w:tcW w:w="1229" w:type="dxa"/>
            <w:vAlign w:val="center"/>
          </w:tcPr>
          <w:p w14:paraId="7B1D4A74"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-0.16</w:t>
            </w:r>
          </w:p>
        </w:tc>
        <w:tc>
          <w:tcPr>
            <w:tcW w:w="1157" w:type="dxa"/>
            <w:vAlign w:val="center"/>
          </w:tcPr>
          <w:p w14:paraId="2DBE4FA9"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0.21</w:t>
            </w:r>
          </w:p>
        </w:tc>
      </w:tr>
      <w:tr w:rsidR="003745BC" w:rsidRPr="009D7978" w14:paraId="0FDB1634" w14:textId="77777777" w:rsidTr="003745BC">
        <w:trPr>
          <w:jc w:val="center"/>
        </w:trPr>
        <w:tc>
          <w:tcPr>
            <w:tcW w:w="1368" w:type="dxa"/>
            <w:vMerge/>
            <w:vAlign w:val="center"/>
          </w:tcPr>
          <w:p w14:paraId="79E36332"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236173DF"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Substance1*Treatment1</w:t>
            </w:r>
          </w:p>
        </w:tc>
        <w:tc>
          <w:tcPr>
            <w:tcW w:w="1315" w:type="dxa"/>
            <w:vAlign w:val="center"/>
          </w:tcPr>
          <w:p w14:paraId="6CA6EB7B"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-0.001</w:t>
            </w:r>
          </w:p>
        </w:tc>
        <w:tc>
          <w:tcPr>
            <w:tcW w:w="1161" w:type="dxa"/>
          </w:tcPr>
          <w:p w14:paraId="5AA4B3BC"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0.36</w:t>
            </w:r>
          </w:p>
        </w:tc>
        <w:tc>
          <w:tcPr>
            <w:tcW w:w="1229" w:type="dxa"/>
            <w:vAlign w:val="center"/>
          </w:tcPr>
          <w:p w14:paraId="7B901C6B"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-0.65</w:t>
            </w:r>
          </w:p>
        </w:tc>
        <w:tc>
          <w:tcPr>
            <w:tcW w:w="1157" w:type="dxa"/>
            <w:vAlign w:val="center"/>
          </w:tcPr>
          <w:p w14:paraId="629F2F01"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0.29</w:t>
            </w:r>
          </w:p>
        </w:tc>
      </w:tr>
      <w:tr w:rsidR="003745BC" w:rsidRPr="009D7978" w14:paraId="6A48D1AB" w14:textId="77777777" w:rsidTr="003745BC">
        <w:trPr>
          <w:jc w:val="center"/>
        </w:trPr>
        <w:tc>
          <w:tcPr>
            <w:tcW w:w="1368" w:type="dxa"/>
            <w:vMerge/>
            <w:vAlign w:val="center"/>
          </w:tcPr>
          <w:p w14:paraId="62EF7E63"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18D09055" w14:textId="77777777" w:rsidR="003745BC" w:rsidRPr="009D7978" w:rsidRDefault="003745BC" w:rsidP="003745BC">
            <w:pPr>
              <w:jc w:val="center"/>
              <w:rPr>
                <w:rFonts w:ascii="Times New Roman" w:hAnsi="Times New Roman" w:cs="Times New Roman"/>
                <w:b/>
                <w:sz w:val="22"/>
                <w:szCs w:val="22"/>
              </w:rPr>
            </w:pPr>
            <w:r w:rsidRPr="009D7978">
              <w:rPr>
                <w:rFonts w:ascii="Times New Roman" w:hAnsi="Times New Roman" w:cs="Times New Roman"/>
                <w:sz w:val="22"/>
                <w:szCs w:val="22"/>
              </w:rPr>
              <w:t>Substance2*Treatment1</w:t>
            </w:r>
          </w:p>
        </w:tc>
        <w:tc>
          <w:tcPr>
            <w:tcW w:w="1315" w:type="dxa"/>
            <w:vAlign w:val="center"/>
          </w:tcPr>
          <w:p w14:paraId="143DC3BB"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-0.09</w:t>
            </w:r>
          </w:p>
        </w:tc>
        <w:tc>
          <w:tcPr>
            <w:tcW w:w="1161" w:type="dxa"/>
          </w:tcPr>
          <w:p w14:paraId="208A8EEA"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0.27</w:t>
            </w:r>
          </w:p>
        </w:tc>
        <w:tc>
          <w:tcPr>
            <w:tcW w:w="1229" w:type="dxa"/>
            <w:vAlign w:val="center"/>
          </w:tcPr>
          <w:p w14:paraId="7E996066"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-0.43</w:t>
            </w:r>
          </w:p>
        </w:tc>
        <w:tc>
          <w:tcPr>
            <w:tcW w:w="1157" w:type="dxa"/>
            <w:vAlign w:val="center"/>
          </w:tcPr>
          <w:p w14:paraId="5D142E80"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0.25</w:t>
            </w:r>
          </w:p>
        </w:tc>
      </w:tr>
      <w:tr w:rsidR="003745BC" w:rsidRPr="009D7978" w14:paraId="44F0E9B4" w14:textId="77777777" w:rsidTr="003745BC">
        <w:trPr>
          <w:jc w:val="center"/>
        </w:trPr>
        <w:tc>
          <w:tcPr>
            <w:tcW w:w="1368" w:type="dxa"/>
            <w:vMerge/>
            <w:vAlign w:val="center"/>
          </w:tcPr>
          <w:p w14:paraId="06A07FEA"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5657F1F9" w14:textId="77777777" w:rsidR="003745BC" w:rsidRPr="009D7978" w:rsidRDefault="003745BC" w:rsidP="003745BC">
            <w:pPr>
              <w:jc w:val="center"/>
              <w:rPr>
                <w:rFonts w:ascii="Times New Roman" w:hAnsi="Times New Roman" w:cs="Times New Roman"/>
                <w:b/>
                <w:sz w:val="22"/>
                <w:szCs w:val="22"/>
              </w:rPr>
            </w:pPr>
            <w:r w:rsidRPr="009D7978">
              <w:rPr>
                <w:rFonts w:ascii="Times New Roman" w:hAnsi="Times New Roman" w:cs="Times New Roman"/>
                <w:sz w:val="22"/>
                <w:szCs w:val="22"/>
              </w:rPr>
              <w:t>Treatment1*Time1</w:t>
            </w:r>
          </w:p>
        </w:tc>
        <w:tc>
          <w:tcPr>
            <w:tcW w:w="1315" w:type="dxa"/>
            <w:vAlign w:val="center"/>
          </w:tcPr>
          <w:p w14:paraId="06EABF9E"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-0.04</w:t>
            </w:r>
          </w:p>
        </w:tc>
        <w:tc>
          <w:tcPr>
            <w:tcW w:w="1161" w:type="dxa"/>
          </w:tcPr>
          <w:p w14:paraId="76C5C1EC"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0.99</w:t>
            </w:r>
          </w:p>
        </w:tc>
        <w:tc>
          <w:tcPr>
            <w:tcW w:w="1229" w:type="dxa"/>
            <w:vAlign w:val="center"/>
          </w:tcPr>
          <w:p w14:paraId="1BAD7D69"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-0.23</w:t>
            </w:r>
          </w:p>
        </w:tc>
        <w:tc>
          <w:tcPr>
            <w:tcW w:w="1157" w:type="dxa"/>
            <w:vAlign w:val="center"/>
          </w:tcPr>
          <w:p w14:paraId="69B0F697"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0.20</w:t>
            </w:r>
          </w:p>
        </w:tc>
      </w:tr>
      <w:tr w:rsidR="003745BC" w:rsidRPr="009D7978" w14:paraId="3E77378D" w14:textId="77777777" w:rsidTr="003745BC">
        <w:trPr>
          <w:jc w:val="center"/>
        </w:trPr>
        <w:tc>
          <w:tcPr>
            <w:tcW w:w="1368" w:type="dxa"/>
            <w:vMerge/>
            <w:vAlign w:val="center"/>
          </w:tcPr>
          <w:p w14:paraId="694278FA"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3627FFD0" w14:textId="77777777" w:rsidR="003745BC" w:rsidRPr="009D7978" w:rsidRDefault="003745BC" w:rsidP="003745BC">
            <w:pPr>
              <w:jc w:val="center"/>
              <w:rPr>
                <w:rFonts w:ascii="Times New Roman" w:hAnsi="Times New Roman" w:cs="Times New Roman"/>
                <w:b/>
                <w:sz w:val="22"/>
                <w:szCs w:val="22"/>
              </w:rPr>
            </w:pPr>
            <w:r w:rsidRPr="009D7978">
              <w:rPr>
                <w:rFonts w:ascii="Times New Roman" w:hAnsi="Times New Roman" w:cs="Times New Roman"/>
                <w:sz w:val="22"/>
                <w:szCs w:val="22"/>
              </w:rPr>
              <w:t>Treatment1*Time2</w:t>
            </w:r>
          </w:p>
        </w:tc>
        <w:tc>
          <w:tcPr>
            <w:tcW w:w="1315" w:type="dxa"/>
            <w:vAlign w:val="center"/>
          </w:tcPr>
          <w:p w14:paraId="378DA51B"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0.31</w:t>
            </w:r>
          </w:p>
        </w:tc>
        <w:tc>
          <w:tcPr>
            <w:tcW w:w="1161" w:type="dxa"/>
          </w:tcPr>
          <w:p w14:paraId="5003CEC8"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0.63</w:t>
            </w:r>
          </w:p>
        </w:tc>
        <w:tc>
          <w:tcPr>
            <w:tcW w:w="1229" w:type="dxa"/>
            <w:vAlign w:val="center"/>
          </w:tcPr>
          <w:p w14:paraId="3D209D8E"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-0.28</w:t>
            </w:r>
          </w:p>
        </w:tc>
        <w:tc>
          <w:tcPr>
            <w:tcW w:w="1157" w:type="dxa"/>
            <w:vAlign w:val="center"/>
          </w:tcPr>
          <w:p w14:paraId="274934B1"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0.29</w:t>
            </w:r>
          </w:p>
        </w:tc>
      </w:tr>
      <w:tr w:rsidR="003745BC" w:rsidRPr="009D7978" w14:paraId="62173CA5" w14:textId="77777777" w:rsidTr="003745BC">
        <w:trPr>
          <w:jc w:val="center"/>
        </w:trPr>
        <w:tc>
          <w:tcPr>
            <w:tcW w:w="1368" w:type="dxa"/>
            <w:vMerge/>
            <w:vAlign w:val="center"/>
          </w:tcPr>
          <w:p w14:paraId="7E9B0079"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1B6E2383" w14:textId="77777777" w:rsidR="003745BC" w:rsidRPr="009D7978" w:rsidRDefault="003745BC" w:rsidP="003745BC">
            <w:pPr>
              <w:jc w:val="center"/>
              <w:rPr>
                <w:rFonts w:ascii="Times New Roman" w:hAnsi="Times New Roman" w:cs="Times New Roman"/>
                <w:b/>
                <w:sz w:val="22"/>
                <w:szCs w:val="22"/>
              </w:rPr>
            </w:pPr>
            <w:r w:rsidRPr="009D7978">
              <w:rPr>
                <w:rFonts w:ascii="Times New Roman" w:hAnsi="Times New Roman" w:cs="Times New Roman"/>
                <w:sz w:val="22"/>
                <w:szCs w:val="22"/>
              </w:rPr>
              <w:t>Treatment1*Time3</w:t>
            </w:r>
          </w:p>
        </w:tc>
        <w:tc>
          <w:tcPr>
            <w:tcW w:w="1315" w:type="dxa"/>
            <w:vAlign w:val="center"/>
          </w:tcPr>
          <w:p w14:paraId="6B550E50"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-0.20</w:t>
            </w:r>
          </w:p>
        </w:tc>
        <w:tc>
          <w:tcPr>
            <w:tcW w:w="1161" w:type="dxa"/>
          </w:tcPr>
          <w:p w14:paraId="3912F5F8"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0.82</w:t>
            </w:r>
          </w:p>
        </w:tc>
        <w:tc>
          <w:tcPr>
            <w:tcW w:w="1229" w:type="dxa"/>
            <w:vAlign w:val="center"/>
          </w:tcPr>
          <w:p w14:paraId="2772FBF1"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-0.18</w:t>
            </w:r>
          </w:p>
        </w:tc>
        <w:tc>
          <w:tcPr>
            <w:tcW w:w="1157" w:type="dxa"/>
            <w:vAlign w:val="center"/>
          </w:tcPr>
          <w:p w14:paraId="01382605"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0.25</w:t>
            </w:r>
          </w:p>
        </w:tc>
      </w:tr>
      <w:tr w:rsidR="003745BC" w:rsidRPr="009D7978" w14:paraId="4463831B" w14:textId="77777777" w:rsidTr="003745BC">
        <w:trPr>
          <w:jc w:val="center"/>
        </w:trPr>
        <w:tc>
          <w:tcPr>
            <w:tcW w:w="1368" w:type="dxa"/>
            <w:vMerge/>
            <w:vAlign w:val="center"/>
          </w:tcPr>
          <w:p w14:paraId="307E73F0" w14:textId="77777777" w:rsidR="003745BC" w:rsidRPr="009D7978" w:rsidRDefault="003745BC" w:rsidP="003745BC">
            <w:pPr>
              <w:rPr>
                <w:rFonts w:ascii="Times New Roman" w:hAnsi="Times New Roman" w:cs="Times New Roman"/>
                <w:b/>
                <w:sz w:val="22"/>
                <w:szCs w:val="22"/>
              </w:rPr>
            </w:pPr>
          </w:p>
        </w:tc>
        <w:tc>
          <w:tcPr>
            <w:tcW w:w="2626" w:type="dxa"/>
            <w:vAlign w:val="center"/>
          </w:tcPr>
          <w:p w14:paraId="7E329600"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Treatment1*Time4</w:t>
            </w:r>
          </w:p>
        </w:tc>
        <w:tc>
          <w:tcPr>
            <w:tcW w:w="1315" w:type="dxa"/>
            <w:vAlign w:val="center"/>
          </w:tcPr>
          <w:p w14:paraId="75B179B4"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-0.21</w:t>
            </w:r>
          </w:p>
        </w:tc>
        <w:tc>
          <w:tcPr>
            <w:tcW w:w="1161" w:type="dxa"/>
          </w:tcPr>
          <w:p w14:paraId="3496EA66" w14:textId="77777777" w:rsidR="003745BC" w:rsidRPr="002D3347" w:rsidRDefault="003745BC" w:rsidP="003745BC">
            <w:pPr>
              <w:jc w:val="center"/>
              <w:rPr>
                <w:rFonts w:ascii="Times New Roman" w:hAnsi="Times New Roman" w:cs="Times New Roman"/>
                <w:b/>
                <w:sz w:val="22"/>
                <w:szCs w:val="22"/>
              </w:rPr>
            </w:pPr>
            <w:r w:rsidRPr="002D3347">
              <w:rPr>
                <w:rFonts w:ascii="Times New Roman" w:hAnsi="Times New Roman" w:cs="Times New Roman"/>
                <w:b/>
                <w:sz w:val="22"/>
                <w:szCs w:val="22"/>
              </w:rPr>
              <w:t>0.07</w:t>
            </w:r>
          </w:p>
        </w:tc>
        <w:tc>
          <w:tcPr>
            <w:tcW w:w="1229" w:type="dxa"/>
            <w:vAlign w:val="center"/>
          </w:tcPr>
          <w:p w14:paraId="1CAB1636" w14:textId="77777777" w:rsidR="003745BC" w:rsidRPr="00673669" w:rsidRDefault="003745BC" w:rsidP="003745BC">
            <w:pPr>
              <w:jc w:val="center"/>
              <w:rPr>
                <w:rFonts w:ascii="Times New Roman" w:hAnsi="Times New Roman" w:cs="Times New Roman"/>
                <w:b/>
                <w:sz w:val="22"/>
                <w:szCs w:val="22"/>
              </w:rPr>
            </w:pPr>
            <w:r w:rsidRPr="00673669">
              <w:rPr>
                <w:rFonts w:ascii="Times New Roman" w:hAnsi="Times New Roman" w:cs="Times New Roman"/>
                <w:b/>
                <w:sz w:val="22"/>
                <w:szCs w:val="22"/>
              </w:rPr>
              <w:t>0.24</w:t>
            </w:r>
          </w:p>
        </w:tc>
        <w:tc>
          <w:tcPr>
            <w:tcW w:w="1157" w:type="dxa"/>
            <w:vAlign w:val="center"/>
          </w:tcPr>
          <w:p w14:paraId="6A7FD035" w14:textId="77777777" w:rsidR="003745BC" w:rsidRPr="00673669" w:rsidRDefault="003745BC" w:rsidP="003745BC">
            <w:pPr>
              <w:jc w:val="center"/>
              <w:rPr>
                <w:rFonts w:ascii="Times New Roman" w:hAnsi="Times New Roman" w:cs="Times New Roman"/>
                <w:b/>
                <w:sz w:val="22"/>
                <w:szCs w:val="22"/>
              </w:rPr>
            </w:pPr>
            <w:r w:rsidRPr="00673669">
              <w:rPr>
                <w:rFonts w:ascii="Times New Roman" w:hAnsi="Times New Roman" w:cs="Times New Roman"/>
                <w:b/>
                <w:sz w:val="22"/>
                <w:szCs w:val="22"/>
              </w:rPr>
              <w:t>0.43</w:t>
            </w:r>
          </w:p>
        </w:tc>
      </w:tr>
    </w:tbl>
    <w:p w14:paraId="7023FC7B" w14:textId="77777777" w:rsidR="001B517A" w:rsidRDefault="001B517A" w:rsidP="003745BC">
      <w:pPr>
        <w:rPr>
          <w:rFonts w:ascii="Times New Roman" w:hAnsi="Times New Roman" w:cs="Times New Roman"/>
          <w:sz w:val="28"/>
          <w:szCs w:val="28"/>
        </w:rPr>
      </w:pPr>
    </w:p>
    <w:p w14:paraId="6181B7FD" w14:textId="5C6BDBA7" w:rsidR="003745BC" w:rsidRDefault="00C00E90" w:rsidP="003745BC">
      <w:pPr>
        <w:rPr>
          <w:rFonts w:ascii="Times New Roman" w:hAnsi="Times New Roman" w:cs="Times New Roman"/>
          <w:sz w:val="28"/>
          <w:szCs w:val="28"/>
        </w:rPr>
      </w:pPr>
      <w:r>
        <w:rPr>
          <w:rFonts w:ascii="Times New Roman" w:hAnsi="Times New Roman" w:cs="Times New Roman"/>
          <w:sz w:val="28"/>
          <w:szCs w:val="28"/>
        </w:rPr>
        <w:t>Table 4</w:t>
      </w:r>
      <w:r w:rsidR="003745BC">
        <w:rPr>
          <w:rFonts w:ascii="Times New Roman" w:hAnsi="Times New Roman" w:cs="Times New Roman"/>
          <w:sz w:val="28"/>
          <w:szCs w:val="28"/>
        </w:rPr>
        <w:t>. Unadjusted GLMM Estimates with MI</w:t>
      </w:r>
    </w:p>
    <w:p w14:paraId="487C52AE" w14:textId="77777777" w:rsidR="003745BC" w:rsidRDefault="003745BC" w:rsidP="003745BC">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263"/>
        <w:gridCol w:w="2628"/>
        <w:gridCol w:w="1356"/>
        <w:gridCol w:w="1192"/>
        <w:gridCol w:w="1271"/>
        <w:gridCol w:w="1049"/>
      </w:tblGrid>
      <w:tr w:rsidR="003745BC" w:rsidRPr="009D7978" w14:paraId="3043B1F4" w14:textId="77777777" w:rsidTr="003745BC">
        <w:trPr>
          <w:jc w:val="center"/>
        </w:trPr>
        <w:tc>
          <w:tcPr>
            <w:tcW w:w="1263" w:type="dxa"/>
            <w:vMerge w:val="restart"/>
            <w:vAlign w:val="center"/>
          </w:tcPr>
          <w:p w14:paraId="647CBB05" w14:textId="77777777" w:rsidR="003745BC" w:rsidRPr="009D7978" w:rsidRDefault="003745BC" w:rsidP="003745BC">
            <w:pPr>
              <w:rPr>
                <w:rFonts w:ascii="Times New Roman" w:hAnsi="Times New Roman" w:cs="Times New Roman"/>
                <w:b/>
                <w:sz w:val="22"/>
                <w:szCs w:val="22"/>
              </w:rPr>
            </w:pPr>
          </w:p>
        </w:tc>
        <w:tc>
          <w:tcPr>
            <w:tcW w:w="2628" w:type="dxa"/>
            <w:vMerge w:val="restart"/>
            <w:vAlign w:val="center"/>
          </w:tcPr>
          <w:p w14:paraId="201F988B"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Predictor Variables</w:t>
            </w:r>
          </w:p>
        </w:tc>
        <w:tc>
          <w:tcPr>
            <w:tcW w:w="1356" w:type="dxa"/>
            <w:vMerge w:val="restart"/>
            <w:vAlign w:val="center"/>
          </w:tcPr>
          <w:p w14:paraId="772BCB48" w14:textId="77777777" w:rsidR="003745BC" w:rsidRPr="009D7978" w:rsidRDefault="003745BC" w:rsidP="003745BC">
            <w:pPr>
              <w:rPr>
                <w:rFonts w:ascii="Times New Roman" w:hAnsi="Times New Roman" w:cs="Times New Roman"/>
                <w:sz w:val="22"/>
                <w:szCs w:val="22"/>
              </w:rPr>
            </w:pPr>
            <w:r w:rsidRPr="009D7978">
              <w:rPr>
                <w:rFonts w:ascii="Times New Roman" w:hAnsi="Times New Roman" w:cs="Times New Roman"/>
                <w:sz w:val="22"/>
                <w:szCs w:val="22"/>
              </w:rPr>
              <w:t>Estimates</w:t>
            </w:r>
          </w:p>
        </w:tc>
        <w:tc>
          <w:tcPr>
            <w:tcW w:w="1192" w:type="dxa"/>
            <w:vMerge w:val="restart"/>
            <w:vAlign w:val="center"/>
          </w:tcPr>
          <w:p w14:paraId="66229199"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P-value</w:t>
            </w:r>
          </w:p>
        </w:tc>
        <w:tc>
          <w:tcPr>
            <w:tcW w:w="2320" w:type="dxa"/>
            <w:gridSpan w:val="2"/>
            <w:vAlign w:val="center"/>
          </w:tcPr>
          <w:p w14:paraId="573891F1"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95% CI</w:t>
            </w:r>
          </w:p>
        </w:tc>
      </w:tr>
      <w:tr w:rsidR="003745BC" w:rsidRPr="009D7978" w14:paraId="774CC8B0" w14:textId="77777777" w:rsidTr="003745BC">
        <w:trPr>
          <w:jc w:val="center"/>
        </w:trPr>
        <w:tc>
          <w:tcPr>
            <w:tcW w:w="1263" w:type="dxa"/>
            <w:vMerge/>
            <w:vAlign w:val="center"/>
          </w:tcPr>
          <w:p w14:paraId="300EAA98" w14:textId="77777777" w:rsidR="003745BC" w:rsidRPr="009D7978" w:rsidRDefault="003745BC" w:rsidP="003745BC">
            <w:pPr>
              <w:rPr>
                <w:rFonts w:ascii="Times New Roman" w:hAnsi="Times New Roman" w:cs="Times New Roman"/>
                <w:b/>
                <w:sz w:val="22"/>
                <w:szCs w:val="22"/>
              </w:rPr>
            </w:pPr>
          </w:p>
        </w:tc>
        <w:tc>
          <w:tcPr>
            <w:tcW w:w="2628" w:type="dxa"/>
            <w:vMerge/>
            <w:vAlign w:val="center"/>
          </w:tcPr>
          <w:p w14:paraId="3DB3519A" w14:textId="77777777" w:rsidR="003745BC" w:rsidRPr="009D7978" w:rsidRDefault="003745BC" w:rsidP="003745BC">
            <w:pPr>
              <w:rPr>
                <w:rFonts w:ascii="Times New Roman" w:hAnsi="Times New Roman" w:cs="Times New Roman"/>
                <w:b/>
                <w:sz w:val="22"/>
                <w:szCs w:val="22"/>
              </w:rPr>
            </w:pPr>
          </w:p>
        </w:tc>
        <w:tc>
          <w:tcPr>
            <w:tcW w:w="1356" w:type="dxa"/>
            <w:vMerge/>
            <w:vAlign w:val="center"/>
          </w:tcPr>
          <w:p w14:paraId="234E4642" w14:textId="77777777" w:rsidR="003745BC" w:rsidRPr="009D7978" w:rsidRDefault="003745BC" w:rsidP="003745BC">
            <w:pPr>
              <w:rPr>
                <w:rFonts w:ascii="Times New Roman" w:hAnsi="Times New Roman" w:cs="Times New Roman"/>
                <w:b/>
                <w:sz w:val="22"/>
                <w:szCs w:val="22"/>
              </w:rPr>
            </w:pPr>
          </w:p>
        </w:tc>
        <w:tc>
          <w:tcPr>
            <w:tcW w:w="1192" w:type="dxa"/>
            <w:vMerge/>
            <w:vAlign w:val="center"/>
          </w:tcPr>
          <w:p w14:paraId="0CEA0621" w14:textId="77777777" w:rsidR="003745BC" w:rsidRPr="009D7978" w:rsidRDefault="003745BC" w:rsidP="003745BC">
            <w:pPr>
              <w:jc w:val="center"/>
              <w:rPr>
                <w:rFonts w:ascii="Times New Roman" w:hAnsi="Times New Roman" w:cs="Times New Roman"/>
                <w:sz w:val="22"/>
                <w:szCs w:val="22"/>
              </w:rPr>
            </w:pPr>
          </w:p>
        </w:tc>
        <w:tc>
          <w:tcPr>
            <w:tcW w:w="1271" w:type="dxa"/>
            <w:vAlign w:val="center"/>
          </w:tcPr>
          <w:p w14:paraId="08F9E3A7"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Lower</w:t>
            </w:r>
          </w:p>
        </w:tc>
        <w:tc>
          <w:tcPr>
            <w:tcW w:w="1049" w:type="dxa"/>
            <w:vAlign w:val="center"/>
          </w:tcPr>
          <w:p w14:paraId="759F31F7"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Upper</w:t>
            </w:r>
          </w:p>
        </w:tc>
      </w:tr>
      <w:tr w:rsidR="003745BC" w:rsidRPr="009D7978" w14:paraId="18F5C789" w14:textId="77777777" w:rsidTr="003745BC">
        <w:trPr>
          <w:jc w:val="center"/>
        </w:trPr>
        <w:tc>
          <w:tcPr>
            <w:tcW w:w="1263" w:type="dxa"/>
            <w:vMerge w:val="restart"/>
            <w:vAlign w:val="center"/>
          </w:tcPr>
          <w:p w14:paraId="57BC00CC" w14:textId="77777777" w:rsidR="003745BC" w:rsidRPr="009D7978" w:rsidRDefault="003745BC" w:rsidP="003745BC">
            <w:pPr>
              <w:jc w:val="center"/>
              <w:rPr>
                <w:rFonts w:ascii="Times New Roman" w:hAnsi="Times New Roman" w:cs="Times New Roman"/>
                <w:b/>
                <w:sz w:val="22"/>
                <w:szCs w:val="22"/>
              </w:rPr>
            </w:pPr>
            <w:r w:rsidRPr="009D7978">
              <w:rPr>
                <w:rFonts w:ascii="Times New Roman" w:hAnsi="Times New Roman" w:cs="Times New Roman"/>
                <w:b/>
                <w:sz w:val="22"/>
                <w:szCs w:val="22"/>
              </w:rPr>
              <w:t>Model 1</w:t>
            </w:r>
          </w:p>
        </w:tc>
        <w:tc>
          <w:tcPr>
            <w:tcW w:w="2628" w:type="dxa"/>
            <w:vAlign w:val="center"/>
          </w:tcPr>
          <w:p w14:paraId="62776B7F"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Intercept</w:t>
            </w:r>
          </w:p>
        </w:tc>
        <w:tc>
          <w:tcPr>
            <w:tcW w:w="1356" w:type="dxa"/>
            <w:vAlign w:val="center"/>
          </w:tcPr>
          <w:p w14:paraId="1A63DBBA"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0.73</w:t>
            </w:r>
          </w:p>
        </w:tc>
        <w:tc>
          <w:tcPr>
            <w:tcW w:w="1192" w:type="dxa"/>
          </w:tcPr>
          <w:p w14:paraId="03F13A54"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0.00</w:t>
            </w:r>
          </w:p>
        </w:tc>
        <w:tc>
          <w:tcPr>
            <w:tcW w:w="1271" w:type="dxa"/>
            <w:vAlign w:val="center"/>
          </w:tcPr>
          <w:p w14:paraId="58574E21"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0.6</w:t>
            </w:r>
            <w:r>
              <w:rPr>
                <w:rFonts w:ascii="Times New Roman" w:hAnsi="Times New Roman" w:cs="Times New Roman"/>
                <w:sz w:val="22"/>
                <w:szCs w:val="22"/>
              </w:rPr>
              <w:t>2</w:t>
            </w:r>
          </w:p>
        </w:tc>
        <w:tc>
          <w:tcPr>
            <w:tcW w:w="1049" w:type="dxa"/>
            <w:vAlign w:val="center"/>
          </w:tcPr>
          <w:p w14:paraId="285D28DF"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w:t>
            </w:r>
            <w:r>
              <w:rPr>
                <w:rFonts w:ascii="Times New Roman" w:hAnsi="Times New Roman" w:cs="Times New Roman"/>
                <w:sz w:val="22"/>
                <w:szCs w:val="22"/>
              </w:rPr>
              <w:t>72</w:t>
            </w:r>
          </w:p>
        </w:tc>
      </w:tr>
      <w:tr w:rsidR="003745BC" w:rsidRPr="009D7978" w14:paraId="47B187EF" w14:textId="77777777" w:rsidTr="003745BC">
        <w:trPr>
          <w:jc w:val="center"/>
        </w:trPr>
        <w:tc>
          <w:tcPr>
            <w:tcW w:w="1263" w:type="dxa"/>
            <w:vMerge/>
            <w:vAlign w:val="center"/>
          </w:tcPr>
          <w:p w14:paraId="27F4820D"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6A2DF7CC"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Treatment1</w:t>
            </w:r>
          </w:p>
        </w:tc>
        <w:tc>
          <w:tcPr>
            <w:tcW w:w="1356" w:type="dxa"/>
            <w:vAlign w:val="center"/>
          </w:tcPr>
          <w:p w14:paraId="00884D77"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0.12</w:t>
            </w:r>
          </w:p>
        </w:tc>
        <w:tc>
          <w:tcPr>
            <w:tcW w:w="1192" w:type="dxa"/>
          </w:tcPr>
          <w:p w14:paraId="0810877B" w14:textId="77777777" w:rsidR="003745BC" w:rsidRPr="00833092" w:rsidRDefault="003745BC" w:rsidP="003745BC">
            <w:pPr>
              <w:jc w:val="center"/>
              <w:rPr>
                <w:rFonts w:ascii="Times New Roman" w:hAnsi="Times New Roman" w:cs="Times New Roman"/>
                <w:b/>
                <w:sz w:val="22"/>
                <w:szCs w:val="22"/>
              </w:rPr>
            </w:pPr>
            <w:r w:rsidRPr="00833092">
              <w:rPr>
                <w:rFonts w:ascii="Times New Roman" w:hAnsi="Times New Roman" w:cs="Times New Roman"/>
                <w:b/>
                <w:sz w:val="22"/>
                <w:szCs w:val="22"/>
              </w:rPr>
              <w:t>0.11</w:t>
            </w:r>
          </w:p>
        </w:tc>
        <w:tc>
          <w:tcPr>
            <w:tcW w:w="1271" w:type="dxa"/>
            <w:vAlign w:val="center"/>
          </w:tcPr>
          <w:p w14:paraId="7D2A2477"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-0.02</w:t>
            </w:r>
          </w:p>
        </w:tc>
        <w:tc>
          <w:tcPr>
            <w:tcW w:w="1049" w:type="dxa"/>
            <w:vAlign w:val="center"/>
          </w:tcPr>
          <w:p w14:paraId="54C5EA12"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w:t>
            </w:r>
            <w:r>
              <w:rPr>
                <w:rFonts w:ascii="Times New Roman" w:hAnsi="Times New Roman" w:cs="Times New Roman"/>
                <w:sz w:val="22"/>
                <w:szCs w:val="22"/>
              </w:rPr>
              <w:t>8</w:t>
            </w:r>
          </w:p>
        </w:tc>
      </w:tr>
      <w:tr w:rsidR="003745BC" w:rsidRPr="009D7978" w14:paraId="014B81E0" w14:textId="77777777" w:rsidTr="003745BC">
        <w:trPr>
          <w:jc w:val="center"/>
        </w:trPr>
        <w:tc>
          <w:tcPr>
            <w:tcW w:w="1263" w:type="dxa"/>
            <w:vMerge/>
            <w:vAlign w:val="center"/>
          </w:tcPr>
          <w:p w14:paraId="00B8BC09"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4A126170"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Time1</w:t>
            </w:r>
          </w:p>
        </w:tc>
        <w:tc>
          <w:tcPr>
            <w:tcW w:w="1356" w:type="dxa"/>
            <w:vAlign w:val="center"/>
          </w:tcPr>
          <w:p w14:paraId="3E30DA0F"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-0.11</w:t>
            </w:r>
          </w:p>
        </w:tc>
        <w:tc>
          <w:tcPr>
            <w:tcW w:w="1192" w:type="dxa"/>
          </w:tcPr>
          <w:p w14:paraId="732A449E" w14:textId="77777777" w:rsidR="003745BC" w:rsidRPr="00833092" w:rsidRDefault="003745BC" w:rsidP="003745BC">
            <w:pPr>
              <w:jc w:val="center"/>
              <w:rPr>
                <w:rFonts w:ascii="Times New Roman" w:hAnsi="Times New Roman" w:cs="Times New Roman"/>
                <w:b/>
                <w:sz w:val="22"/>
                <w:szCs w:val="22"/>
              </w:rPr>
            </w:pPr>
            <w:r w:rsidRPr="00833092">
              <w:rPr>
                <w:rFonts w:ascii="Times New Roman" w:hAnsi="Times New Roman" w:cs="Times New Roman"/>
                <w:b/>
                <w:sz w:val="22"/>
                <w:szCs w:val="22"/>
              </w:rPr>
              <w:t>0.09</w:t>
            </w:r>
          </w:p>
        </w:tc>
        <w:tc>
          <w:tcPr>
            <w:tcW w:w="1271" w:type="dxa"/>
            <w:vAlign w:val="center"/>
          </w:tcPr>
          <w:p w14:paraId="37975311"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w:t>
            </w:r>
            <w:r>
              <w:rPr>
                <w:rFonts w:ascii="Times New Roman" w:hAnsi="Times New Roman" w:cs="Times New Roman"/>
                <w:sz w:val="22"/>
                <w:szCs w:val="22"/>
              </w:rPr>
              <w:t>17</w:t>
            </w:r>
          </w:p>
        </w:tc>
        <w:tc>
          <w:tcPr>
            <w:tcW w:w="1049" w:type="dxa"/>
            <w:vAlign w:val="center"/>
          </w:tcPr>
          <w:p w14:paraId="435A7BC8"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w:t>
            </w:r>
            <w:r>
              <w:rPr>
                <w:rFonts w:ascii="Times New Roman" w:hAnsi="Times New Roman" w:cs="Times New Roman"/>
                <w:sz w:val="22"/>
                <w:szCs w:val="22"/>
              </w:rPr>
              <w:t>01</w:t>
            </w:r>
          </w:p>
        </w:tc>
      </w:tr>
      <w:tr w:rsidR="003745BC" w:rsidRPr="009D7978" w14:paraId="460715E5" w14:textId="77777777" w:rsidTr="003745BC">
        <w:trPr>
          <w:jc w:val="center"/>
        </w:trPr>
        <w:tc>
          <w:tcPr>
            <w:tcW w:w="1263" w:type="dxa"/>
            <w:vMerge/>
            <w:vAlign w:val="center"/>
          </w:tcPr>
          <w:p w14:paraId="48C21629"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58D90E0B"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Time2</w:t>
            </w:r>
          </w:p>
        </w:tc>
        <w:tc>
          <w:tcPr>
            <w:tcW w:w="1356" w:type="dxa"/>
            <w:vAlign w:val="center"/>
          </w:tcPr>
          <w:p w14:paraId="19FC9790"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0.17</w:t>
            </w:r>
          </w:p>
        </w:tc>
        <w:tc>
          <w:tcPr>
            <w:tcW w:w="1192" w:type="dxa"/>
          </w:tcPr>
          <w:p w14:paraId="0A4F2171"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0.004</w:t>
            </w:r>
          </w:p>
        </w:tc>
        <w:tc>
          <w:tcPr>
            <w:tcW w:w="1271" w:type="dxa"/>
            <w:vAlign w:val="center"/>
          </w:tcPr>
          <w:p w14:paraId="18C2B363"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w:t>
            </w:r>
            <w:r>
              <w:rPr>
                <w:rFonts w:ascii="Times New Roman" w:hAnsi="Times New Roman" w:cs="Times New Roman"/>
                <w:sz w:val="22"/>
                <w:szCs w:val="22"/>
              </w:rPr>
              <w:t>6</w:t>
            </w:r>
          </w:p>
        </w:tc>
        <w:tc>
          <w:tcPr>
            <w:tcW w:w="1049" w:type="dxa"/>
            <w:vAlign w:val="center"/>
          </w:tcPr>
          <w:p w14:paraId="00688D73"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w:t>
            </w:r>
            <w:r>
              <w:rPr>
                <w:rFonts w:ascii="Times New Roman" w:hAnsi="Times New Roman" w:cs="Times New Roman"/>
                <w:sz w:val="22"/>
                <w:szCs w:val="22"/>
              </w:rPr>
              <w:t>30</w:t>
            </w:r>
          </w:p>
        </w:tc>
      </w:tr>
      <w:tr w:rsidR="003745BC" w:rsidRPr="009D7978" w14:paraId="4E24399D" w14:textId="77777777" w:rsidTr="003745BC">
        <w:trPr>
          <w:jc w:val="center"/>
        </w:trPr>
        <w:tc>
          <w:tcPr>
            <w:tcW w:w="1263" w:type="dxa"/>
            <w:vMerge/>
            <w:vAlign w:val="center"/>
          </w:tcPr>
          <w:p w14:paraId="18DFD6F9"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5E46DC15"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Time3</w:t>
            </w:r>
          </w:p>
        </w:tc>
        <w:tc>
          <w:tcPr>
            <w:tcW w:w="1356" w:type="dxa"/>
            <w:vAlign w:val="center"/>
          </w:tcPr>
          <w:p w14:paraId="5F75F25C"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0.43</w:t>
            </w:r>
          </w:p>
        </w:tc>
        <w:tc>
          <w:tcPr>
            <w:tcW w:w="1192" w:type="dxa"/>
          </w:tcPr>
          <w:p w14:paraId="4ADFA05E"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0.00</w:t>
            </w:r>
          </w:p>
        </w:tc>
        <w:tc>
          <w:tcPr>
            <w:tcW w:w="1271" w:type="dxa"/>
            <w:vAlign w:val="center"/>
          </w:tcPr>
          <w:p w14:paraId="0018140A"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w:t>
            </w:r>
            <w:r>
              <w:rPr>
                <w:rFonts w:ascii="Times New Roman" w:hAnsi="Times New Roman" w:cs="Times New Roman"/>
                <w:sz w:val="22"/>
                <w:szCs w:val="22"/>
              </w:rPr>
              <w:t>6</w:t>
            </w:r>
          </w:p>
        </w:tc>
        <w:tc>
          <w:tcPr>
            <w:tcW w:w="1049" w:type="dxa"/>
            <w:vAlign w:val="center"/>
          </w:tcPr>
          <w:p w14:paraId="36C56799" w14:textId="77777777" w:rsidR="003745BC" w:rsidRPr="009D7978" w:rsidRDefault="003745BC" w:rsidP="003745BC">
            <w:pPr>
              <w:jc w:val="center"/>
              <w:rPr>
                <w:rFonts w:ascii="Times New Roman" w:hAnsi="Times New Roman" w:cs="Times New Roman"/>
                <w:sz w:val="22"/>
                <w:szCs w:val="22"/>
              </w:rPr>
            </w:pPr>
            <w:r>
              <w:rPr>
                <w:rFonts w:ascii="Times New Roman" w:hAnsi="Times New Roman" w:cs="Times New Roman"/>
                <w:sz w:val="22"/>
                <w:szCs w:val="22"/>
              </w:rPr>
              <w:t>0.52</w:t>
            </w:r>
          </w:p>
        </w:tc>
      </w:tr>
      <w:tr w:rsidR="003745BC" w:rsidRPr="009D7978" w14:paraId="7F314222" w14:textId="77777777" w:rsidTr="003745BC">
        <w:trPr>
          <w:jc w:val="center"/>
        </w:trPr>
        <w:tc>
          <w:tcPr>
            <w:tcW w:w="1263" w:type="dxa"/>
            <w:vMerge/>
            <w:vAlign w:val="center"/>
          </w:tcPr>
          <w:p w14:paraId="5EC32C20"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0080BDA4"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Time4</w:t>
            </w:r>
          </w:p>
        </w:tc>
        <w:tc>
          <w:tcPr>
            <w:tcW w:w="1356" w:type="dxa"/>
            <w:vAlign w:val="center"/>
          </w:tcPr>
          <w:p w14:paraId="65F7F346"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1.05</w:t>
            </w:r>
          </w:p>
        </w:tc>
        <w:tc>
          <w:tcPr>
            <w:tcW w:w="1192" w:type="dxa"/>
          </w:tcPr>
          <w:p w14:paraId="743CB532"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0.00</w:t>
            </w:r>
          </w:p>
        </w:tc>
        <w:tc>
          <w:tcPr>
            <w:tcW w:w="1271" w:type="dxa"/>
            <w:vAlign w:val="center"/>
          </w:tcPr>
          <w:p w14:paraId="580032A1"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0.93</w:t>
            </w:r>
          </w:p>
        </w:tc>
        <w:tc>
          <w:tcPr>
            <w:tcW w:w="1049" w:type="dxa"/>
            <w:vAlign w:val="center"/>
          </w:tcPr>
          <w:p w14:paraId="1AA320E2"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1.10</w:t>
            </w:r>
          </w:p>
        </w:tc>
      </w:tr>
      <w:tr w:rsidR="003745BC" w:rsidRPr="009D7978" w14:paraId="0A347576" w14:textId="77777777" w:rsidTr="003745BC">
        <w:trPr>
          <w:jc w:val="center"/>
        </w:trPr>
        <w:tc>
          <w:tcPr>
            <w:tcW w:w="1263" w:type="dxa"/>
            <w:vMerge/>
            <w:vAlign w:val="center"/>
          </w:tcPr>
          <w:p w14:paraId="1FC30FDC"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194427FE"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Treatment1*Time1</w:t>
            </w:r>
          </w:p>
        </w:tc>
        <w:tc>
          <w:tcPr>
            <w:tcW w:w="1356" w:type="dxa"/>
            <w:vAlign w:val="center"/>
          </w:tcPr>
          <w:p w14:paraId="66BEF02C"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0.38</w:t>
            </w:r>
          </w:p>
        </w:tc>
        <w:tc>
          <w:tcPr>
            <w:tcW w:w="1192" w:type="dxa"/>
          </w:tcPr>
          <w:p w14:paraId="4610AAF7"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4.7e-06</w:t>
            </w:r>
          </w:p>
        </w:tc>
        <w:tc>
          <w:tcPr>
            <w:tcW w:w="1271" w:type="dxa"/>
            <w:vAlign w:val="center"/>
          </w:tcPr>
          <w:p w14:paraId="087B9D8D"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0.36</w:t>
            </w:r>
          </w:p>
        </w:tc>
        <w:tc>
          <w:tcPr>
            <w:tcW w:w="1049" w:type="dxa"/>
            <w:vAlign w:val="center"/>
          </w:tcPr>
          <w:p w14:paraId="0957D935"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0.51</w:t>
            </w:r>
          </w:p>
        </w:tc>
      </w:tr>
      <w:tr w:rsidR="003745BC" w:rsidRPr="009D7978" w14:paraId="3A425AA3" w14:textId="77777777" w:rsidTr="003745BC">
        <w:trPr>
          <w:jc w:val="center"/>
        </w:trPr>
        <w:tc>
          <w:tcPr>
            <w:tcW w:w="1263" w:type="dxa"/>
            <w:vMerge/>
            <w:vAlign w:val="center"/>
          </w:tcPr>
          <w:p w14:paraId="198AF3FB"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02BE9BEF"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Treatment1*Time2</w:t>
            </w:r>
          </w:p>
        </w:tc>
        <w:tc>
          <w:tcPr>
            <w:tcW w:w="1356" w:type="dxa"/>
            <w:vAlign w:val="center"/>
          </w:tcPr>
          <w:p w14:paraId="6570D8B1"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-0.10</w:t>
            </w:r>
          </w:p>
        </w:tc>
        <w:tc>
          <w:tcPr>
            <w:tcW w:w="1192" w:type="dxa"/>
          </w:tcPr>
          <w:p w14:paraId="3535F956" w14:textId="77777777" w:rsidR="003745BC" w:rsidRPr="00833092" w:rsidRDefault="003745BC" w:rsidP="003745BC">
            <w:pPr>
              <w:jc w:val="center"/>
              <w:rPr>
                <w:rFonts w:ascii="Times New Roman" w:hAnsi="Times New Roman" w:cs="Times New Roman"/>
                <w:b/>
                <w:sz w:val="22"/>
                <w:szCs w:val="22"/>
              </w:rPr>
            </w:pPr>
            <w:r w:rsidRPr="00833092">
              <w:rPr>
                <w:rFonts w:ascii="Times New Roman" w:hAnsi="Times New Roman" w:cs="Times New Roman"/>
                <w:b/>
                <w:sz w:val="22"/>
                <w:szCs w:val="22"/>
              </w:rPr>
              <w:t>0.20</w:t>
            </w:r>
          </w:p>
        </w:tc>
        <w:tc>
          <w:tcPr>
            <w:tcW w:w="1271" w:type="dxa"/>
            <w:vAlign w:val="center"/>
          </w:tcPr>
          <w:p w14:paraId="72AB2C75" w14:textId="77777777" w:rsidR="003745BC" w:rsidRPr="009D7978" w:rsidRDefault="003745BC" w:rsidP="003745BC">
            <w:pPr>
              <w:jc w:val="center"/>
              <w:rPr>
                <w:rFonts w:ascii="Times New Roman" w:hAnsi="Times New Roman" w:cs="Times New Roman"/>
                <w:sz w:val="22"/>
                <w:szCs w:val="22"/>
              </w:rPr>
            </w:pPr>
            <w:r>
              <w:rPr>
                <w:rFonts w:ascii="Times New Roman" w:hAnsi="Times New Roman" w:cs="Times New Roman"/>
                <w:sz w:val="22"/>
                <w:szCs w:val="22"/>
              </w:rPr>
              <w:t>-0.2</w:t>
            </w:r>
            <w:r w:rsidRPr="009D7978">
              <w:rPr>
                <w:rFonts w:ascii="Times New Roman" w:hAnsi="Times New Roman" w:cs="Times New Roman"/>
                <w:sz w:val="22"/>
                <w:szCs w:val="22"/>
              </w:rPr>
              <w:t>6</w:t>
            </w:r>
          </w:p>
        </w:tc>
        <w:tc>
          <w:tcPr>
            <w:tcW w:w="1049" w:type="dxa"/>
            <w:vAlign w:val="center"/>
          </w:tcPr>
          <w:p w14:paraId="2BD58B00" w14:textId="77777777" w:rsidR="003745BC" w:rsidRPr="009D7978" w:rsidRDefault="003745BC" w:rsidP="003745BC">
            <w:pPr>
              <w:jc w:val="center"/>
              <w:rPr>
                <w:rFonts w:ascii="Times New Roman" w:hAnsi="Times New Roman" w:cs="Times New Roman"/>
                <w:sz w:val="22"/>
                <w:szCs w:val="22"/>
              </w:rPr>
            </w:pPr>
            <w:r>
              <w:rPr>
                <w:rFonts w:ascii="Times New Roman" w:hAnsi="Times New Roman" w:cs="Times New Roman"/>
                <w:sz w:val="22"/>
                <w:szCs w:val="22"/>
              </w:rPr>
              <w:t>-</w:t>
            </w:r>
            <w:r w:rsidRPr="009D7978">
              <w:rPr>
                <w:rFonts w:ascii="Times New Roman" w:hAnsi="Times New Roman" w:cs="Times New Roman"/>
                <w:sz w:val="22"/>
                <w:szCs w:val="22"/>
              </w:rPr>
              <w:t>0</w:t>
            </w:r>
            <w:r>
              <w:rPr>
                <w:rFonts w:ascii="Times New Roman" w:hAnsi="Times New Roman" w:cs="Times New Roman"/>
                <w:sz w:val="22"/>
                <w:szCs w:val="22"/>
              </w:rPr>
              <w:t>.</w:t>
            </w:r>
            <w:r w:rsidRPr="009D7978">
              <w:rPr>
                <w:rFonts w:ascii="Times New Roman" w:hAnsi="Times New Roman" w:cs="Times New Roman"/>
                <w:sz w:val="22"/>
                <w:szCs w:val="22"/>
              </w:rPr>
              <w:t>0</w:t>
            </w:r>
            <w:r>
              <w:rPr>
                <w:rFonts w:ascii="Times New Roman" w:hAnsi="Times New Roman" w:cs="Times New Roman"/>
                <w:sz w:val="22"/>
                <w:szCs w:val="22"/>
              </w:rPr>
              <w:t>07</w:t>
            </w:r>
          </w:p>
        </w:tc>
      </w:tr>
      <w:tr w:rsidR="003745BC" w:rsidRPr="009D7978" w14:paraId="6D0A7016" w14:textId="77777777" w:rsidTr="003745BC">
        <w:trPr>
          <w:jc w:val="center"/>
        </w:trPr>
        <w:tc>
          <w:tcPr>
            <w:tcW w:w="1263" w:type="dxa"/>
            <w:vMerge/>
            <w:vAlign w:val="center"/>
          </w:tcPr>
          <w:p w14:paraId="1E9BFEAD"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6185F60E"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Treatment1*Time3</w:t>
            </w:r>
          </w:p>
        </w:tc>
        <w:tc>
          <w:tcPr>
            <w:tcW w:w="1356" w:type="dxa"/>
            <w:vAlign w:val="center"/>
          </w:tcPr>
          <w:p w14:paraId="6B3D74AA"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-0.24</w:t>
            </w:r>
          </w:p>
        </w:tc>
        <w:tc>
          <w:tcPr>
            <w:tcW w:w="1192" w:type="dxa"/>
          </w:tcPr>
          <w:p w14:paraId="2FB18815"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0.002</w:t>
            </w:r>
          </w:p>
        </w:tc>
        <w:tc>
          <w:tcPr>
            <w:tcW w:w="1271" w:type="dxa"/>
            <w:vAlign w:val="center"/>
          </w:tcPr>
          <w:p w14:paraId="48BE5DE0"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w:t>
            </w:r>
            <w:r>
              <w:rPr>
                <w:rFonts w:ascii="Times New Roman" w:hAnsi="Times New Roman" w:cs="Times New Roman"/>
                <w:sz w:val="22"/>
                <w:szCs w:val="22"/>
              </w:rPr>
              <w:t>42</w:t>
            </w:r>
          </w:p>
        </w:tc>
        <w:tc>
          <w:tcPr>
            <w:tcW w:w="1049" w:type="dxa"/>
            <w:vAlign w:val="center"/>
          </w:tcPr>
          <w:p w14:paraId="4A2448D2" w14:textId="77777777" w:rsidR="003745BC" w:rsidRPr="009D7978" w:rsidRDefault="003745BC" w:rsidP="003745BC">
            <w:pPr>
              <w:jc w:val="center"/>
              <w:rPr>
                <w:rFonts w:ascii="Times New Roman" w:hAnsi="Times New Roman" w:cs="Times New Roman"/>
                <w:sz w:val="22"/>
                <w:szCs w:val="22"/>
              </w:rPr>
            </w:pPr>
            <w:r>
              <w:rPr>
                <w:rFonts w:ascii="Times New Roman" w:hAnsi="Times New Roman" w:cs="Times New Roman"/>
                <w:sz w:val="22"/>
                <w:szCs w:val="22"/>
              </w:rPr>
              <w:t>-0.14</w:t>
            </w:r>
          </w:p>
        </w:tc>
      </w:tr>
      <w:tr w:rsidR="003745BC" w:rsidRPr="009D7978" w14:paraId="16C7DD7F" w14:textId="77777777" w:rsidTr="003745BC">
        <w:trPr>
          <w:jc w:val="center"/>
        </w:trPr>
        <w:tc>
          <w:tcPr>
            <w:tcW w:w="1263" w:type="dxa"/>
            <w:vMerge/>
            <w:vAlign w:val="center"/>
          </w:tcPr>
          <w:p w14:paraId="447AE6FD"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39FC6070"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Treatment1*Time4</w:t>
            </w:r>
          </w:p>
        </w:tc>
        <w:tc>
          <w:tcPr>
            <w:tcW w:w="1356" w:type="dxa"/>
            <w:vAlign w:val="center"/>
          </w:tcPr>
          <w:p w14:paraId="220C6B13"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-0.25</w:t>
            </w:r>
          </w:p>
        </w:tc>
        <w:tc>
          <w:tcPr>
            <w:tcW w:w="1192" w:type="dxa"/>
          </w:tcPr>
          <w:p w14:paraId="51748F31"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0.0004</w:t>
            </w:r>
          </w:p>
        </w:tc>
        <w:tc>
          <w:tcPr>
            <w:tcW w:w="1271" w:type="dxa"/>
            <w:vAlign w:val="center"/>
          </w:tcPr>
          <w:p w14:paraId="7FA63C17" w14:textId="77777777" w:rsidR="003745BC" w:rsidRPr="009D7978" w:rsidRDefault="003745BC" w:rsidP="003745BC">
            <w:pPr>
              <w:jc w:val="center"/>
              <w:rPr>
                <w:rFonts w:ascii="Times New Roman" w:hAnsi="Times New Roman" w:cs="Times New Roman"/>
                <w:sz w:val="22"/>
                <w:szCs w:val="22"/>
              </w:rPr>
            </w:pPr>
            <w:r>
              <w:rPr>
                <w:rFonts w:ascii="Times New Roman" w:hAnsi="Times New Roman" w:cs="Times New Roman"/>
                <w:sz w:val="22"/>
                <w:szCs w:val="22"/>
              </w:rPr>
              <w:t>-0.46</w:t>
            </w:r>
          </w:p>
        </w:tc>
        <w:tc>
          <w:tcPr>
            <w:tcW w:w="1049" w:type="dxa"/>
            <w:vAlign w:val="center"/>
          </w:tcPr>
          <w:p w14:paraId="275C30C6"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w:t>
            </w:r>
            <w:r>
              <w:rPr>
                <w:rFonts w:ascii="Times New Roman" w:hAnsi="Times New Roman" w:cs="Times New Roman"/>
                <w:sz w:val="22"/>
                <w:szCs w:val="22"/>
              </w:rPr>
              <w:t>2</w:t>
            </w:r>
          </w:p>
        </w:tc>
      </w:tr>
      <w:tr w:rsidR="003745BC" w:rsidRPr="009D7978" w14:paraId="5CD8467B" w14:textId="77777777" w:rsidTr="003745BC">
        <w:trPr>
          <w:jc w:val="center"/>
        </w:trPr>
        <w:tc>
          <w:tcPr>
            <w:tcW w:w="1263" w:type="dxa"/>
            <w:vMerge w:val="restart"/>
            <w:vAlign w:val="center"/>
          </w:tcPr>
          <w:p w14:paraId="0C890225" w14:textId="77777777" w:rsidR="003745BC" w:rsidRPr="009D7978" w:rsidRDefault="003745BC" w:rsidP="003745BC">
            <w:pPr>
              <w:jc w:val="center"/>
              <w:rPr>
                <w:rFonts w:ascii="Times New Roman" w:hAnsi="Times New Roman" w:cs="Times New Roman"/>
                <w:b/>
                <w:sz w:val="22"/>
                <w:szCs w:val="22"/>
              </w:rPr>
            </w:pPr>
            <w:r w:rsidRPr="009D7978">
              <w:rPr>
                <w:rFonts w:ascii="Times New Roman" w:hAnsi="Times New Roman" w:cs="Times New Roman"/>
                <w:b/>
                <w:sz w:val="22"/>
                <w:szCs w:val="22"/>
              </w:rPr>
              <w:t>Model 2</w:t>
            </w:r>
          </w:p>
        </w:tc>
        <w:tc>
          <w:tcPr>
            <w:tcW w:w="2628" w:type="dxa"/>
            <w:vAlign w:val="center"/>
          </w:tcPr>
          <w:p w14:paraId="7F23F0F9"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Intercept</w:t>
            </w:r>
          </w:p>
        </w:tc>
        <w:tc>
          <w:tcPr>
            <w:tcW w:w="1356" w:type="dxa"/>
            <w:vAlign w:val="center"/>
          </w:tcPr>
          <w:p w14:paraId="20E06EC1"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0.65</w:t>
            </w:r>
          </w:p>
        </w:tc>
        <w:tc>
          <w:tcPr>
            <w:tcW w:w="1192" w:type="dxa"/>
          </w:tcPr>
          <w:p w14:paraId="5D05A3F9"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0.00</w:t>
            </w:r>
          </w:p>
        </w:tc>
        <w:tc>
          <w:tcPr>
            <w:tcW w:w="1271" w:type="dxa"/>
            <w:vAlign w:val="center"/>
          </w:tcPr>
          <w:p w14:paraId="3C707AB3"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0.55</w:t>
            </w:r>
          </w:p>
        </w:tc>
        <w:tc>
          <w:tcPr>
            <w:tcW w:w="1049" w:type="dxa"/>
            <w:vAlign w:val="center"/>
          </w:tcPr>
          <w:p w14:paraId="421FE671"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0.72</w:t>
            </w:r>
          </w:p>
        </w:tc>
      </w:tr>
      <w:tr w:rsidR="003745BC" w:rsidRPr="009D7978" w14:paraId="075B4A90" w14:textId="77777777" w:rsidTr="003745BC">
        <w:trPr>
          <w:jc w:val="center"/>
        </w:trPr>
        <w:tc>
          <w:tcPr>
            <w:tcW w:w="1263" w:type="dxa"/>
            <w:vMerge/>
            <w:vAlign w:val="center"/>
          </w:tcPr>
          <w:p w14:paraId="7014B6D2"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65B683D5"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Treatment1</w:t>
            </w:r>
          </w:p>
        </w:tc>
        <w:tc>
          <w:tcPr>
            <w:tcW w:w="1356" w:type="dxa"/>
            <w:vAlign w:val="center"/>
          </w:tcPr>
          <w:p w14:paraId="25EC71CD"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0.14</w:t>
            </w:r>
          </w:p>
        </w:tc>
        <w:tc>
          <w:tcPr>
            <w:tcW w:w="1192" w:type="dxa"/>
          </w:tcPr>
          <w:p w14:paraId="7AD67CC4" w14:textId="77777777" w:rsidR="003745BC" w:rsidRPr="00833092" w:rsidRDefault="003745BC" w:rsidP="003745BC">
            <w:pPr>
              <w:jc w:val="center"/>
              <w:rPr>
                <w:rFonts w:ascii="Times New Roman" w:hAnsi="Times New Roman" w:cs="Times New Roman"/>
                <w:b/>
                <w:sz w:val="22"/>
                <w:szCs w:val="22"/>
              </w:rPr>
            </w:pPr>
            <w:r w:rsidRPr="00833092">
              <w:rPr>
                <w:rFonts w:ascii="Times New Roman" w:hAnsi="Times New Roman" w:cs="Times New Roman"/>
                <w:b/>
                <w:sz w:val="22"/>
                <w:szCs w:val="22"/>
              </w:rPr>
              <w:t>0.1</w:t>
            </w:r>
          </w:p>
        </w:tc>
        <w:tc>
          <w:tcPr>
            <w:tcW w:w="1271" w:type="dxa"/>
            <w:vAlign w:val="center"/>
          </w:tcPr>
          <w:p w14:paraId="117D6D5B" w14:textId="77777777" w:rsidR="003745BC" w:rsidRPr="009D7978" w:rsidRDefault="003745BC" w:rsidP="003745BC">
            <w:pPr>
              <w:jc w:val="center"/>
              <w:rPr>
                <w:rFonts w:ascii="Times New Roman" w:hAnsi="Times New Roman" w:cs="Times New Roman"/>
                <w:sz w:val="22"/>
                <w:szCs w:val="22"/>
              </w:rPr>
            </w:pPr>
            <w:r>
              <w:rPr>
                <w:rFonts w:ascii="Times New Roman" w:hAnsi="Times New Roman" w:cs="Times New Roman"/>
                <w:sz w:val="22"/>
                <w:szCs w:val="22"/>
              </w:rPr>
              <w:t>0.01</w:t>
            </w:r>
          </w:p>
        </w:tc>
        <w:tc>
          <w:tcPr>
            <w:tcW w:w="1049" w:type="dxa"/>
            <w:vAlign w:val="center"/>
          </w:tcPr>
          <w:p w14:paraId="13D9032B"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w:t>
            </w:r>
            <w:r>
              <w:rPr>
                <w:rFonts w:ascii="Times New Roman" w:hAnsi="Times New Roman" w:cs="Times New Roman"/>
                <w:sz w:val="22"/>
                <w:szCs w:val="22"/>
              </w:rPr>
              <w:t>21</w:t>
            </w:r>
          </w:p>
        </w:tc>
      </w:tr>
      <w:tr w:rsidR="003745BC" w:rsidRPr="009D7978" w14:paraId="31DBEAB6" w14:textId="77777777" w:rsidTr="003745BC">
        <w:trPr>
          <w:jc w:val="center"/>
        </w:trPr>
        <w:tc>
          <w:tcPr>
            <w:tcW w:w="1263" w:type="dxa"/>
            <w:vMerge/>
            <w:vAlign w:val="center"/>
          </w:tcPr>
          <w:p w14:paraId="544823CB"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6E920666"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Time1</w:t>
            </w:r>
          </w:p>
        </w:tc>
        <w:tc>
          <w:tcPr>
            <w:tcW w:w="1356" w:type="dxa"/>
            <w:vAlign w:val="center"/>
          </w:tcPr>
          <w:p w14:paraId="730C6738"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-0.11</w:t>
            </w:r>
          </w:p>
        </w:tc>
        <w:tc>
          <w:tcPr>
            <w:tcW w:w="1192" w:type="dxa"/>
          </w:tcPr>
          <w:p w14:paraId="3DE0CC66" w14:textId="77777777" w:rsidR="003745BC" w:rsidRPr="00833092" w:rsidRDefault="003745BC" w:rsidP="003745BC">
            <w:pPr>
              <w:jc w:val="center"/>
              <w:rPr>
                <w:rFonts w:ascii="Times New Roman" w:hAnsi="Times New Roman" w:cs="Times New Roman"/>
                <w:b/>
                <w:sz w:val="22"/>
                <w:szCs w:val="22"/>
              </w:rPr>
            </w:pPr>
            <w:r w:rsidRPr="00833092">
              <w:rPr>
                <w:rFonts w:ascii="Times New Roman" w:hAnsi="Times New Roman" w:cs="Times New Roman"/>
                <w:b/>
                <w:sz w:val="22"/>
                <w:szCs w:val="22"/>
              </w:rPr>
              <w:t>0.08</w:t>
            </w:r>
          </w:p>
        </w:tc>
        <w:tc>
          <w:tcPr>
            <w:tcW w:w="1271" w:type="dxa"/>
            <w:vAlign w:val="center"/>
          </w:tcPr>
          <w:p w14:paraId="740E4509"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w:t>
            </w:r>
            <w:r>
              <w:rPr>
                <w:rFonts w:ascii="Times New Roman" w:hAnsi="Times New Roman" w:cs="Times New Roman"/>
                <w:sz w:val="22"/>
                <w:szCs w:val="22"/>
              </w:rPr>
              <w:t>0</w:t>
            </w:r>
          </w:p>
        </w:tc>
        <w:tc>
          <w:tcPr>
            <w:tcW w:w="1049" w:type="dxa"/>
            <w:vAlign w:val="center"/>
          </w:tcPr>
          <w:p w14:paraId="627B5E42"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w:t>
            </w:r>
            <w:r>
              <w:rPr>
                <w:rFonts w:ascii="Times New Roman" w:hAnsi="Times New Roman" w:cs="Times New Roman"/>
                <w:sz w:val="22"/>
                <w:szCs w:val="22"/>
              </w:rPr>
              <w:t>1</w:t>
            </w:r>
          </w:p>
        </w:tc>
      </w:tr>
      <w:tr w:rsidR="003745BC" w:rsidRPr="009D7978" w14:paraId="65DA7DE8" w14:textId="77777777" w:rsidTr="003745BC">
        <w:trPr>
          <w:jc w:val="center"/>
        </w:trPr>
        <w:tc>
          <w:tcPr>
            <w:tcW w:w="1263" w:type="dxa"/>
            <w:vMerge/>
            <w:vAlign w:val="center"/>
          </w:tcPr>
          <w:p w14:paraId="5CC80EB3"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01E8C6EB"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Time2</w:t>
            </w:r>
          </w:p>
        </w:tc>
        <w:tc>
          <w:tcPr>
            <w:tcW w:w="1356" w:type="dxa"/>
            <w:vAlign w:val="center"/>
          </w:tcPr>
          <w:p w14:paraId="5A23C956"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0.17</w:t>
            </w:r>
          </w:p>
        </w:tc>
        <w:tc>
          <w:tcPr>
            <w:tcW w:w="1192" w:type="dxa"/>
          </w:tcPr>
          <w:p w14:paraId="29EFC947"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0.004</w:t>
            </w:r>
          </w:p>
        </w:tc>
        <w:tc>
          <w:tcPr>
            <w:tcW w:w="1271" w:type="dxa"/>
            <w:vAlign w:val="center"/>
          </w:tcPr>
          <w:p w14:paraId="6F097BE3" w14:textId="77777777" w:rsidR="003745BC" w:rsidRPr="009D7978" w:rsidRDefault="003745BC" w:rsidP="003745BC">
            <w:pPr>
              <w:jc w:val="center"/>
              <w:rPr>
                <w:rFonts w:ascii="Times New Roman" w:hAnsi="Times New Roman" w:cs="Times New Roman"/>
                <w:sz w:val="22"/>
                <w:szCs w:val="22"/>
              </w:rPr>
            </w:pPr>
            <w:r>
              <w:rPr>
                <w:rFonts w:ascii="Times New Roman" w:hAnsi="Times New Roman" w:cs="Times New Roman"/>
                <w:sz w:val="22"/>
                <w:szCs w:val="22"/>
              </w:rPr>
              <w:t>0.07</w:t>
            </w:r>
          </w:p>
        </w:tc>
        <w:tc>
          <w:tcPr>
            <w:tcW w:w="1049" w:type="dxa"/>
            <w:vAlign w:val="center"/>
          </w:tcPr>
          <w:p w14:paraId="59E29E29"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w:t>
            </w:r>
            <w:r>
              <w:rPr>
                <w:rFonts w:ascii="Times New Roman" w:hAnsi="Times New Roman" w:cs="Times New Roman"/>
                <w:sz w:val="22"/>
                <w:szCs w:val="22"/>
              </w:rPr>
              <w:t>5</w:t>
            </w:r>
          </w:p>
        </w:tc>
      </w:tr>
      <w:tr w:rsidR="003745BC" w:rsidRPr="009D7978" w14:paraId="18892ABC" w14:textId="77777777" w:rsidTr="003745BC">
        <w:trPr>
          <w:jc w:val="center"/>
        </w:trPr>
        <w:tc>
          <w:tcPr>
            <w:tcW w:w="1263" w:type="dxa"/>
            <w:vMerge/>
            <w:vAlign w:val="center"/>
          </w:tcPr>
          <w:p w14:paraId="0A1D2685"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1B5B6BC0"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Time3</w:t>
            </w:r>
          </w:p>
        </w:tc>
        <w:tc>
          <w:tcPr>
            <w:tcW w:w="1356" w:type="dxa"/>
            <w:vAlign w:val="center"/>
          </w:tcPr>
          <w:p w14:paraId="1D415767"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0.43</w:t>
            </w:r>
          </w:p>
        </w:tc>
        <w:tc>
          <w:tcPr>
            <w:tcW w:w="1192" w:type="dxa"/>
          </w:tcPr>
          <w:p w14:paraId="6EC2DC2A"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0.00</w:t>
            </w:r>
          </w:p>
        </w:tc>
        <w:tc>
          <w:tcPr>
            <w:tcW w:w="1271" w:type="dxa"/>
            <w:vAlign w:val="center"/>
          </w:tcPr>
          <w:p w14:paraId="4485179E"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w:t>
            </w:r>
            <w:r>
              <w:rPr>
                <w:rFonts w:ascii="Times New Roman" w:hAnsi="Times New Roman" w:cs="Times New Roman"/>
                <w:sz w:val="22"/>
                <w:szCs w:val="22"/>
              </w:rPr>
              <w:t>5</w:t>
            </w:r>
          </w:p>
        </w:tc>
        <w:tc>
          <w:tcPr>
            <w:tcW w:w="1049" w:type="dxa"/>
            <w:vAlign w:val="center"/>
          </w:tcPr>
          <w:p w14:paraId="40E7D2A7"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0.5</w:t>
            </w:r>
            <w:r>
              <w:rPr>
                <w:rFonts w:ascii="Times New Roman" w:hAnsi="Times New Roman" w:cs="Times New Roman"/>
                <w:sz w:val="22"/>
                <w:szCs w:val="22"/>
              </w:rPr>
              <w:t>0</w:t>
            </w:r>
          </w:p>
        </w:tc>
      </w:tr>
      <w:tr w:rsidR="003745BC" w:rsidRPr="009D7978" w14:paraId="257DCED7" w14:textId="77777777" w:rsidTr="003745BC">
        <w:trPr>
          <w:jc w:val="center"/>
        </w:trPr>
        <w:tc>
          <w:tcPr>
            <w:tcW w:w="1263" w:type="dxa"/>
            <w:vMerge/>
            <w:vAlign w:val="center"/>
          </w:tcPr>
          <w:p w14:paraId="61392E82"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69BA249D"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Time4</w:t>
            </w:r>
          </w:p>
        </w:tc>
        <w:tc>
          <w:tcPr>
            <w:tcW w:w="1356" w:type="dxa"/>
            <w:vAlign w:val="center"/>
          </w:tcPr>
          <w:p w14:paraId="251B90C0" w14:textId="77777777" w:rsidR="003745BC" w:rsidRPr="009D7978" w:rsidRDefault="003745BC" w:rsidP="003745BC">
            <w:pPr>
              <w:rPr>
                <w:rFonts w:ascii="Times New Roman" w:hAnsi="Times New Roman" w:cs="Times New Roman"/>
                <w:sz w:val="22"/>
                <w:szCs w:val="22"/>
              </w:rPr>
            </w:pPr>
            <w:r>
              <w:rPr>
                <w:rFonts w:ascii="Times New Roman" w:hAnsi="Times New Roman" w:cs="Times New Roman"/>
                <w:sz w:val="22"/>
                <w:szCs w:val="22"/>
              </w:rPr>
              <w:t xml:space="preserve">       </w:t>
            </w:r>
            <w:r w:rsidRPr="009D7978">
              <w:rPr>
                <w:rFonts w:ascii="Times New Roman" w:hAnsi="Times New Roman" w:cs="Times New Roman"/>
                <w:sz w:val="22"/>
                <w:szCs w:val="22"/>
              </w:rPr>
              <w:t>1.05</w:t>
            </w:r>
          </w:p>
        </w:tc>
        <w:tc>
          <w:tcPr>
            <w:tcW w:w="1192" w:type="dxa"/>
          </w:tcPr>
          <w:p w14:paraId="2D8CD6F0"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0.00</w:t>
            </w:r>
          </w:p>
        </w:tc>
        <w:tc>
          <w:tcPr>
            <w:tcW w:w="1271" w:type="dxa"/>
            <w:vAlign w:val="center"/>
          </w:tcPr>
          <w:p w14:paraId="0F1E9014" w14:textId="77777777" w:rsidR="003745BC" w:rsidRPr="009D7978" w:rsidRDefault="003745BC" w:rsidP="003745BC">
            <w:pPr>
              <w:jc w:val="center"/>
              <w:rPr>
                <w:rFonts w:ascii="Times New Roman" w:hAnsi="Times New Roman" w:cs="Times New Roman"/>
                <w:sz w:val="22"/>
                <w:szCs w:val="22"/>
              </w:rPr>
            </w:pPr>
            <w:r>
              <w:rPr>
                <w:rFonts w:ascii="Times New Roman" w:hAnsi="Times New Roman" w:cs="Times New Roman"/>
                <w:sz w:val="22"/>
                <w:szCs w:val="22"/>
              </w:rPr>
              <w:t>0.99</w:t>
            </w:r>
          </w:p>
        </w:tc>
        <w:tc>
          <w:tcPr>
            <w:tcW w:w="1049" w:type="dxa"/>
            <w:vAlign w:val="center"/>
          </w:tcPr>
          <w:p w14:paraId="228A0F68"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1.1</w:t>
            </w:r>
            <w:r>
              <w:rPr>
                <w:rFonts w:ascii="Times New Roman" w:hAnsi="Times New Roman" w:cs="Times New Roman"/>
                <w:sz w:val="22"/>
                <w:szCs w:val="22"/>
              </w:rPr>
              <w:t>0</w:t>
            </w:r>
          </w:p>
        </w:tc>
      </w:tr>
      <w:tr w:rsidR="003745BC" w:rsidRPr="009D7978" w14:paraId="248881C0" w14:textId="77777777" w:rsidTr="003745BC">
        <w:trPr>
          <w:jc w:val="center"/>
        </w:trPr>
        <w:tc>
          <w:tcPr>
            <w:tcW w:w="1263" w:type="dxa"/>
            <w:vMerge/>
            <w:vAlign w:val="center"/>
          </w:tcPr>
          <w:p w14:paraId="6674E193"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2CFEAB95"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Homeless</w:t>
            </w:r>
          </w:p>
        </w:tc>
        <w:tc>
          <w:tcPr>
            <w:tcW w:w="1356" w:type="dxa"/>
            <w:vAlign w:val="center"/>
          </w:tcPr>
          <w:p w14:paraId="41092B2D"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0.16</w:t>
            </w:r>
          </w:p>
        </w:tc>
        <w:tc>
          <w:tcPr>
            <w:tcW w:w="1192" w:type="dxa"/>
          </w:tcPr>
          <w:p w14:paraId="17CA3218"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0.03</w:t>
            </w:r>
          </w:p>
        </w:tc>
        <w:tc>
          <w:tcPr>
            <w:tcW w:w="1271" w:type="dxa"/>
            <w:vAlign w:val="center"/>
          </w:tcPr>
          <w:p w14:paraId="42F086E7"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w:t>
            </w:r>
            <w:r>
              <w:rPr>
                <w:rFonts w:ascii="Times New Roman" w:hAnsi="Times New Roman" w:cs="Times New Roman"/>
                <w:sz w:val="22"/>
                <w:szCs w:val="22"/>
              </w:rPr>
              <w:t>5</w:t>
            </w:r>
          </w:p>
        </w:tc>
        <w:tc>
          <w:tcPr>
            <w:tcW w:w="1049" w:type="dxa"/>
            <w:vAlign w:val="center"/>
          </w:tcPr>
          <w:p w14:paraId="20743100"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w:t>
            </w:r>
            <w:r>
              <w:rPr>
                <w:rFonts w:ascii="Times New Roman" w:hAnsi="Times New Roman" w:cs="Times New Roman"/>
                <w:sz w:val="22"/>
                <w:szCs w:val="22"/>
              </w:rPr>
              <w:t>5</w:t>
            </w:r>
          </w:p>
        </w:tc>
      </w:tr>
      <w:tr w:rsidR="003745BC" w:rsidRPr="009D7978" w14:paraId="3BD2D91B" w14:textId="77777777" w:rsidTr="003745BC">
        <w:trPr>
          <w:jc w:val="center"/>
        </w:trPr>
        <w:tc>
          <w:tcPr>
            <w:tcW w:w="1263" w:type="dxa"/>
            <w:vMerge/>
            <w:vAlign w:val="center"/>
          </w:tcPr>
          <w:p w14:paraId="23E677CC"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5B8E86CE"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Homeless*Treatment1</w:t>
            </w:r>
          </w:p>
        </w:tc>
        <w:tc>
          <w:tcPr>
            <w:tcW w:w="1356" w:type="dxa"/>
            <w:vAlign w:val="center"/>
          </w:tcPr>
          <w:p w14:paraId="05D6616F" w14:textId="77777777" w:rsidR="003745BC" w:rsidRPr="009D7978" w:rsidRDefault="003745BC" w:rsidP="003745BC">
            <w:pPr>
              <w:jc w:val="center"/>
              <w:rPr>
                <w:rFonts w:ascii="Times New Roman" w:hAnsi="Times New Roman" w:cs="Times New Roman"/>
                <w:sz w:val="22"/>
                <w:szCs w:val="22"/>
              </w:rPr>
            </w:pPr>
            <w:r>
              <w:rPr>
                <w:rFonts w:ascii="Times New Roman" w:hAnsi="Times New Roman" w:cs="Times New Roman"/>
                <w:sz w:val="22"/>
                <w:szCs w:val="22"/>
              </w:rPr>
              <w:t>-0.04</w:t>
            </w:r>
          </w:p>
        </w:tc>
        <w:tc>
          <w:tcPr>
            <w:tcW w:w="1192" w:type="dxa"/>
          </w:tcPr>
          <w:p w14:paraId="0C649593"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0.00</w:t>
            </w:r>
          </w:p>
        </w:tc>
        <w:tc>
          <w:tcPr>
            <w:tcW w:w="1271" w:type="dxa"/>
            <w:vAlign w:val="center"/>
          </w:tcPr>
          <w:p w14:paraId="09CAEF5D" w14:textId="77777777" w:rsidR="003745BC" w:rsidRPr="009D7978" w:rsidRDefault="003745BC" w:rsidP="003745BC">
            <w:pPr>
              <w:jc w:val="center"/>
              <w:rPr>
                <w:rFonts w:ascii="Times New Roman" w:hAnsi="Times New Roman" w:cs="Times New Roman"/>
                <w:sz w:val="22"/>
                <w:szCs w:val="22"/>
              </w:rPr>
            </w:pPr>
            <w:r>
              <w:rPr>
                <w:rFonts w:ascii="Times New Roman" w:hAnsi="Times New Roman" w:cs="Times New Roman"/>
                <w:sz w:val="22"/>
                <w:szCs w:val="22"/>
              </w:rPr>
              <w:t>-0.13</w:t>
            </w:r>
          </w:p>
        </w:tc>
        <w:tc>
          <w:tcPr>
            <w:tcW w:w="1049" w:type="dxa"/>
            <w:vAlign w:val="center"/>
          </w:tcPr>
          <w:p w14:paraId="494D76C9"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w:t>
            </w:r>
            <w:r>
              <w:rPr>
                <w:rFonts w:ascii="Times New Roman" w:hAnsi="Times New Roman" w:cs="Times New Roman"/>
                <w:sz w:val="22"/>
                <w:szCs w:val="22"/>
              </w:rPr>
              <w:t>09</w:t>
            </w:r>
          </w:p>
        </w:tc>
      </w:tr>
      <w:tr w:rsidR="003745BC" w:rsidRPr="009D7978" w14:paraId="4EFE555E" w14:textId="77777777" w:rsidTr="003745BC">
        <w:trPr>
          <w:jc w:val="center"/>
        </w:trPr>
        <w:tc>
          <w:tcPr>
            <w:tcW w:w="1263" w:type="dxa"/>
            <w:vMerge/>
            <w:vAlign w:val="center"/>
          </w:tcPr>
          <w:p w14:paraId="22DFC3B7"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7D641453"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Treatment1*Time1</w:t>
            </w:r>
          </w:p>
        </w:tc>
        <w:tc>
          <w:tcPr>
            <w:tcW w:w="1356" w:type="dxa"/>
            <w:vAlign w:val="center"/>
          </w:tcPr>
          <w:p w14:paraId="036CB3FC" w14:textId="77777777" w:rsidR="003745BC" w:rsidRPr="009D7978" w:rsidRDefault="003745BC" w:rsidP="003745BC">
            <w:pPr>
              <w:jc w:val="center"/>
              <w:rPr>
                <w:rFonts w:ascii="Times New Roman" w:hAnsi="Times New Roman" w:cs="Times New Roman"/>
                <w:sz w:val="22"/>
                <w:szCs w:val="22"/>
              </w:rPr>
            </w:pPr>
            <w:r>
              <w:rPr>
                <w:rFonts w:ascii="Times New Roman" w:hAnsi="Times New Roman" w:cs="Times New Roman"/>
                <w:sz w:val="22"/>
                <w:szCs w:val="22"/>
              </w:rPr>
              <w:t>0.37</w:t>
            </w:r>
          </w:p>
        </w:tc>
        <w:tc>
          <w:tcPr>
            <w:tcW w:w="1192" w:type="dxa"/>
          </w:tcPr>
          <w:p w14:paraId="7C417986" w14:textId="77777777" w:rsidR="003745BC" w:rsidRPr="00833092" w:rsidRDefault="003745BC" w:rsidP="003745BC">
            <w:pPr>
              <w:jc w:val="center"/>
              <w:rPr>
                <w:rFonts w:ascii="Times New Roman" w:hAnsi="Times New Roman" w:cs="Times New Roman"/>
                <w:b/>
                <w:sz w:val="22"/>
                <w:szCs w:val="22"/>
              </w:rPr>
            </w:pPr>
            <w:r w:rsidRPr="00833092">
              <w:rPr>
                <w:rFonts w:ascii="Times New Roman" w:hAnsi="Times New Roman" w:cs="Times New Roman"/>
                <w:b/>
                <w:sz w:val="22"/>
                <w:szCs w:val="22"/>
              </w:rPr>
              <w:t>0.19</w:t>
            </w:r>
          </w:p>
        </w:tc>
        <w:tc>
          <w:tcPr>
            <w:tcW w:w="1271" w:type="dxa"/>
            <w:vAlign w:val="center"/>
          </w:tcPr>
          <w:p w14:paraId="76E0059C" w14:textId="77777777" w:rsidR="003745BC" w:rsidRPr="009D7978" w:rsidRDefault="003745BC" w:rsidP="003745BC">
            <w:pPr>
              <w:jc w:val="center"/>
              <w:rPr>
                <w:rFonts w:ascii="Times New Roman" w:hAnsi="Times New Roman" w:cs="Times New Roman"/>
                <w:sz w:val="22"/>
                <w:szCs w:val="22"/>
              </w:rPr>
            </w:pPr>
            <w:r>
              <w:rPr>
                <w:rFonts w:ascii="Times New Roman" w:hAnsi="Times New Roman" w:cs="Times New Roman"/>
                <w:sz w:val="22"/>
                <w:szCs w:val="22"/>
              </w:rPr>
              <w:t>0.27</w:t>
            </w:r>
          </w:p>
        </w:tc>
        <w:tc>
          <w:tcPr>
            <w:tcW w:w="1049" w:type="dxa"/>
            <w:vAlign w:val="center"/>
          </w:tcPr>
          <w:p w14:paraId="0B441C4C" w14:textId="77777777" w:rsidR="003745BC" w:rsidRPr="009D7978" w:rsidRDefault="003745BC" w:rsidP="003745BC">
            <w:pPr>
              <w:jc w:val="center"/>
              <w:rPr>
                <w:rFonts w:ascii="Times New Roman" w:hAnsi="Times New Roman" w:cs="Times New Roman"/>
                <w:sz w:val="22"/>
                <w:szCs w:val="22"/>
              </w:rPr>
            </w:pPr>
            <w:r>
              <w:rPr>
                <w:rFonts w:ascii="Times New Roman" w:hAnsi="Times New Roman" w:cs="Times New Roman"/>
                <w:sz w:val="22"/>
                <w:szCs w:val="22"/>
              </w:rPr>
              <w:t>0.44</w:t>
            </w:r>
          </w:p>
        </w:tc>
      </w:tr>
      <w:tr w:rsidR="003745BC" w:rsidRPr="009D7978" w14:paraId="55B6B356" w14:textId="77777777" w:rsidTr="003745BC">
        <w:trPr>
          <w:jc w:val="center"/>
        </w:trPr>
        <w:tc>
          <w:tcPr>
            <w:tcW w:w="1263" w:type="dxa"/>
            <w:vMerge/>
            <w:vAlign w:val="center"/>
          </w:tcPr>
          <w:p w14:paraId="0E1DD51D"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29856479"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Treatment1*Time2</w:t>
            </w:r>
          </w:p>
        </w:tc>
        <w:tc>
          <w:tcPr>
            <w:tcW w:w="1356" w:type="dxa"/>
            <w:vAlign w:val="center"/>
          </w:tcPr>
          <w:p w14:paraId="7D6C2C80" w14:textId="77777777" w:rsidR="003745BC" w:rsidRPr="009D7978" w:rsidRDefault="003745BC" w:rsidP="003745BC">
            <w:pPr>
              <w:jc w:val="center"/>
              <w:rPr>
                <w:rFonts w:ascii="Times New Roman" w:hAnsi="Times New Roman" w:cs="Times New Roman"/>
                <w:sz w:val="22"/>
                <w:szCs w:val="22"/>
              </w:rPr>
            </w:pPr>
            <w:r>
              <w:rPr>
                <w:rFonts w:ascii="Times New Roman" w:hAnsi="Times New Roman" w:cs="Times New Roman"/>
                <w:sz w:val="22"/>
                <w:szCs w:val="22"/>
              </w:rPr>
              <w:t>-0.10</w:t>
            </w:r>
          </w:p>
        </w:tc>
        <w:tc>
          <w:tcPr>
            <w:tcW w:w="1192" w:type="dxa"/>
          </w:tcPr>
          <w:p w14:paraId="39F433B2"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0.001</w:t>
            </w:r>
          </w:p>
        </w:tc>
        <w:tc>
          <w:tcPr>
            <w:tcW w:w="1271" w:type="dxa"/>
            <w:vAlign w:val="center"/>
          </w:tcPr>
          <w:p w14:paraId="686FFD9E"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w:t>
            </w:r>
            <w:r>
              <w:rPr>
                <w:rFonts w:ascii="Times New Roman" w:hAnsi="Times New Roman" w:cs="Times New Roman"/>
                <w:sz w:val="22"/>
                <w:szCs w:val="22"/>
              </w:rPr>
              <w:t>26</w:t>
            </w:r>
          </w:p>
        </w:tc>
        <w:tc>
          <w:tcPr>
            <w:tcW w:w="1049" w:type="dxa"/>
            <w:vAlign w:val="center"/>
          </w:tcPr>
          <w:p w14:paraId="2B617AF4" w14:textId="77777777" w:rsidR="003745BC" w:rsidRPr="009D7978" w:rsidRDefault="003745BC" w:rsidP="003745BC">
            <w:pPr>
              <w:jc w:val="center"/>
              <w:rPr>
                <w:rFonts w:ascii="Times New Roman" w:hAnsi="Times New Roman" w:cs="Times New Roman"/>
                <w:sz w:val="22"/>
                <w:szCs w:val="22"/>
              </w:rPr>
            </w:pPr>
            <w:r>
              <w:rPr>
                <w:rFonts w:ascii="Times New Roman" w:hAnsi="Times New Roman" w:cs="Times New Roman"/>
                <w:sz w:val="22"/>
                <w:szCs w:val="22"/>
              </w:rPr>
              <w:t>0.009</w:t>
            </w:r>
          </w:p>
        </w:tc>
      </w:tr>
      <w:tr w:rsidR="003745BC" w:rsidRPr="009D7978" w14:paraId="711F2FE0" w14:textId="77777777" w:rsidTr="003745BC">
        <w:trPr>
          <w:jc w:val="center"/>
        </w:trPr>
        <w:tc>
          <w:tcPr>
            <w:tcW w:w="1263" w:type="dxa"/>
            <w:vMerge/>
            <w:vAlign w:val="center"/>
          </w:tcPr>
          <w:p w14:paraId="5D0ADC22"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04ABE1CB"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Treatment1*Time3</w:t>
            </w:r>
          </w:p>
        </w:tc>
        <w:tc>
          <w:tcPr>
            <w:tcW w:w="1356" w:type="dxa"/>
            <w:vAlign w:val="center"/>
          </w:tcPr>
          <w:p w14:paraId="5101C944"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w:t>
            </w:r>
            <w:r>
              <w:rPr>
                <w:rFonts w:ascii="Times New Roman" w:hAnsi="Times New Roman" w:cs="Times New Roman"/>
                <w:sz w:val="22"/>
                <w:szCs w:val="22"/>
              </w:rPr>
              <w:t>4</w:t>
            </w:r>
          </w:p>
        </w:tc>
        <w:tc>
          <w:tcPr>
            <w:tcW w:w="1192" w:type="dxa"/>
          </w:tcPr>
          <w:p w14:paraId="4C930919"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0.0003</w:t>
            </w:r>
          </w:p>
        </w:tc>
        <w:tc>
          <w:tcPr>
            <w:tcW w:w="1271" w:type="dxa"/>
            <w:vAlign w:val="center"/>
          </w:tcPr>
          <w:p w14:paraId="3FD0E44A"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w:t>
            </w:r>
            <w:r>
              <w:rPr>
                <w:rFonts w:ascii="Times New Roman" w:hAnsi="Times New Roman" w:cs="Times New Roman"/>
                <w:sz w:val="22"/>
                <w:szCs w:val="22"/>
              </w:rPr>
              <w:t>5</w:t>
            </w:r>
          </w:p>
        </w:tc>
        <w:tc>
          <w:tcPr>
            <w:tcW w:w="1049" w:type="dxa"/>
            <w:vAlign w:val="center"/>
          </w:tcPr>
          <w:p w14:paraId="4BD2CD6A"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w:t>
            </w:r>
            <w:r>
              <w:rPr>
                <w:rFonts w:ascii="Times New Roman" w:hAnsi="Times New Roman" w:cs="Times New Roman"/>
                <w:sz w:val="22"/>
                <w:szCs w:val="22"/>
              </w:rPr>
              <w:t>20</w:t>
            </w:r>
          </w:p>
        </w:tc>
      </w:tr>
      <w:tr w:rsidR="003745BC" w:rsidRPr="009D7978" w14:paraId="1163F83B" w14:textId="77777777" w:rsidTr="003745BC">
        <w:trPr>
          <w:jc w:val="center"/>
        </w:trPr>
        <w:tc>
          <w:tcPr>
            <w:tcW w:w="1263" w:type="dxa"/>
            <w:vMerge/>
            <w:vAlign w:val="center"/>
          </w:tcPr>
          <w:p w14:paraId="547C9272"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4A0AF2CF"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Treatment1*Time4</w:t>
            </w:r>
          </w:p>
        </w:tc>
        <w:tc>
          <w:tcPr>
            <w:tcW w:w="1356" w:type="dxa"/>
            <w:vAlign w:val="center"/>
          </w:tcPr>
          <w:p w14:paraId="2111CF69"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w:t>
            </w:r>
            <w:r>
              <w:rPr>
                <w:rFonts w:ascii="Times New Roman" w:hAnsi="Times New Roman" w:cs="Times New Roman"/>
                <w:sz w:val="22"/>
                <w:szCs w:val="22"/>
              </w:rPr>
              <w:t>25</w:t>
            </w:r>
          </w:p>
        </w:tc>
        <w:tc>
          <w:tcPr>
            <w:tcW w:w="1192" w:type="dxa"/>
          </w:tcPr>
          <w:p w14:paraId="434EAB50" w14:textId="77777777" w:rsidR="003745BC" w:rsidRPr="00833092" w:rsidRDefault="003745BC" w:rsidP="003745BC">
            <w:pPr>
              <w:jc w:val="center"/>
              <w:rPr>
                <w:rFonts w:ascii="Times New Roman" w:hAnsi="Times New Roman" w:cs="Times New Roman"/>
                <w:b/>
                <w:sz w:val="22"/>
                <w:szCs w:val="22"/>
              </w:rPr>
            </w:pPr>
            <w:r w:rsidRPr="00833092">
              <w:rPr>
                <w:rFonts w:ascii="Times New Roman" w:hAnsi="Times New Roman" w:cs="Times New Roman"/>
                <w:b/>
                <w:sz w:val="22"/>
                <w:szCs w:val="22"/>
              </w:rPr>
              <w:t>0.68</w:t>
            </w:r>
          </w:p>
        </w:tc>
        <w:tc>
          <w:tcPr>
            <w:tcW w:w="1271" w:type="dxa"/>
            <w:vAlign w:val="center"/>
          </w:tcPr>
          <w:p w14:paraId="3C0EF06F"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w:t>
            </w:r>
            <w:r>
              <w:rPr>
                <w:rFonts w:ascii="Times New Roman" w:hAnsi="Times New Roman" w:cs="Times New Roman"/>
                <w:sz w:val="22"/>
                <w:szCs w:val="22"/>
              </w:rPr>
              <w:t>3</w:t>
            </w:r>
          </w:p>
        </w:tc>
        <w:tc>
          <w:tcPr>
            <w:tcW w:w="1049" w:type="dxa"/>
            <w:vAlign w:val="center"/>
          </w:tcPr>
          <w:p w14:paraId="242A9A08"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w:t>
            </w:r>
            <w:r>
              <w:rPr>
                <w:rFonts w:ascii="Times New Roman" w:hAnsi="Times New Roman" w:cs="Times New Roman"/>
                <w:sz w:val="22"/>
                <w:szCs w:val="22"/>
              </w:rPr>
              <w:t>09</w:t>
            </w:r>
          </w:p>
        </w:tc>
      </w:tr>
      <w:tr w:rsidR="003745BC" w:rsidRPr="009D7978" w14:paraId="16F01FB6" w14:textId="77777777" w:rsidTr="003745BC">
        <w:trPr>
          <w:jc w:val="center"/>
        </w:trPr>
        <w:tc>
          <w:tcPr>
            <w:tcW w:w="1263" w:type="dxa"/>
            <w:vMerge w:val="restart"/>
            <w:vAlign w:val="center"/>
          </w:tcPr>
          <w:p w14:paraId="4336A24F" w14:textId="77777777" w:rsidR="003745BC" w:rsidRPr="009D7978" w:rsidRDefault="003745BC" w:rsidP="003745BC">
            <w:pPr>
              <w:jc w:val="center"/>
              <w:rPr>
                <w:rFonts w:ascii="Times New Roman" w:hAnsi="Times New Roman" w:cs="Times New Roman"/>
                <w:b/>
                <w:sz w:val="22"/>
                <w:szCs w:val="22"/>
              </w:rPr>
            </w:pPr>
            <w:r w:rsidRPr="009D7978">
              <w:rPr>
                <w:rFonts w:ascii="Times New Roman" w:hAnsi="Times New Roman" w:cs="Times New Roman"/>
                <w:b/>
                <w:sz w:val="22"/>
                <w:szCs w:val="22"/>
              </w:rPr>
              <w:t>Model 3</w:t>
            </w:r>
          </w:p>
        </w:tc>
        <w:tc>
          <w:tcPr>
            <w:tcW w:w="2628" w:type="dxa"/>
            <w:vAlign w:val="center"/>
          </w:tcPr>
          <w:p w14:paraId="21FD975A"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Intercept</w:t>
            </w:r>
          </w:p>
        </w:tc>
        <w:tc>
          <w:tcPr>
            <w:tcW w:w="1356" w:type="dxa"/>
            <w:vAlign w:val="center"/>
          </w:tcPr>
          <w:p w14:paraId="18A42BB1"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0.69</w:t>
            </w:r>
          </w:p>
        </w:tc>
        <w:tc>
          <w:tcPr>
            <w:tcW w:w="1192" w:type="dxa"/>
          </w:tcPr>
          <w:p w14:paraId="6D2CF087"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0.00</w:t>
            </w:r>
          </w:p>
        </w:tc>
        <w:tc>
          <w:tcPr>
            <w:tcW w:w="1271" w:type="dxa"/>
            <w:vAlign w:val="center"/>
          </w:tcPr>
          <w:p w14:paraId="701452F7"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0.58</w:t>
            </w:r>
          </w:p>
        </w:tc>
        <w:tc>
          <w:tcPr>
            <w:tcW w:w="1049" w:type="dxa"/>
            <w:vAlign w:val="center"/>
          </w:tcPr>
          <w:p w14:paraId="56BFCB89"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0.78</w:t>
            </w:r>
          </w:p>
        </w:tc>
      </w:tr>
      <w:tr w:rsidR="003745BC" w:rsidRPr="009D7978" w14:paraId="093D4D05" w14:textId="77777777" w:rsidTr="003745BC">
        <w:trPr>
          <w:jc w:val="center"/>
        </w:trPr>
        <w:tc>
          <w:tcPr>
            <w:tcW w:w="1263" w:type="dxa"/>
            <w:vMerge/>
            <w:vAlign w:val="center"/>
          </w:tcPr>
          <w:p w14:paraId="14FD53E6"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55885CAB" w14:textId="77777777" w:rsidR="003745BC" w:rsidRPr="009D7978" w:rsidRDefault="003745BC" w:rsidP="003745BC">
            <w:pPr>
              <w:jc w:val="center"/>
              <w:rPr>
                <w:rFonts w:ascii="Times New Roman" w:hAnsi="Times New Roman" w:cs="Times New Roman"/>
                <w:b/>
                <w:sz w:val="22"/>
                <w:szCs w:val="22"/>
              </w:rPr>
            </w:pPr>
            <w:r w:rsidRPr="009D7978">
              <w:rPr>
                <w:rFonts w:ascii="Times New Roman" w:hAnsi="Times New Roman" w:cs="Times New Roman"/>
                <w:sz w:val="22"/>
                <w:szCs w:val="22"/>
              </w:rPr>
              <w:t>Treatment1</w:t>
            </w:r>
          </w:p>
        </w:tc>
        <w:tc>
          <w:tcPr>
            <w:tcW w:w="1356" w:type="dxa"/>
            <w:vAlign w:val="center"/>
          </w:tcPr>
          <w:p w14:paraId="6B57FC36"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0.14</w:t>
            </w:r>
          </w:p>
        </w:tc>
        <w:tc>
          <w:tcPr>
            <w:tcW w:w="1192" w:type="dxa"/>
          </w:tcPr>
          <w:p w14:paraId="297399A2" w14:textId="77777777" w:rsidR="003745BC" w:rsidRPr="00833092" w:rsidRDefault="003745BC" w:rsidP="003745BC">
            <w:pPr>
              <w:jc w:val="center"/>
              <w:rPr>
                <w:rFonts w:ascii="Times New Roman" w:hAnsi="Times New Roman" w:cs="Times New Roman"/>
                <w:b/>
                <w:sz w:val="22"/>
                <w:szCs w:val="22"/>
              </w:rPr>
            </w:pPr>
            <w:r w:rsidRPr="00833092">
              <w:rPr>
                <w:rFonts w:ascii="Times New Roman" w:hAnsi="Times New Roman" w:cs="Times New Roman"/>
                <w:b/>
                <w:sz w:val="22"/>
                <w:szCs w:val="22"/>
              </w:rPr>
              <w:t>0.16</w:t>
            </w:r>
          </w:p>
        </w:tc>
        <w:tc>
          <w:tcPr>
            <w:tcW w:w="1271" w:type="dxa"/>
            <w:vAlign w:val="center"/>
          </w:tcPr>
          <w:p w14:paraId="52D992A0"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0.01</w:t>
            </w:r>
          </w:p>
        </w:tc>
        <w:tc>
          <w:tcPr>
            <w:tcW w:w="1049" w:type="dxa"/>
            <w:vAlign w:val="center"/>
          </w:tcPr>
          <w:p w14:paraId="7FDAD57E"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0.27</w:t>
            </w:r>
          </w:p>
        </w:tc>
      </w:tr>
      <w:tr w:rsidR="003745BC" w:rsidRPr="009D7978" w14:paraId="2C77E98C" w14:textId="77777777" w:rsidTr="003745BC">
        <w:trPr>
          <w:jc w:val="center"/>
        </w:trPr>
        <w:tc>
          <w:tcPr>
            <w:tcW w:w="1263" w:type="dxa"/>
            <w:vMerge/>
            <w:vAlign w:val="center"/>
          </w:tcPr>
          <w:p w14:paraId="0FC0713E"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64C50261" w14:textId="77777777" w:rsidR="003745BC" w:rsidRPr="009D7978" w:rsidRDefault="003745BC" w:rsidP="003745BC">
            <w:pPr>
              <w:jc w:val="center"/>
              <w:rPr>
                <w:rFonts w:ascii="Times New Roman" w:hAnsi="Times New Roman" w:cs="Times New Roman"/>
                <w:b/>
                <w:sz w:val="22"/>
                <w:szCs w:val="22"/>
              </w:rPr>
            </w:pPr>
            <w:r w:rsidRPr="009D7978">
              <w:rPr>
                <w:rFonts w:ascii="Times New Roman" w:hAnsi="Times New Roman" w:cs="Times New Roman"/>
                <w:sz w:val="22"/>
                <w:szCs w:val="22"/>
              </w:rPr>
              <w:t>Time1</w:t>
            </w:r>
          </w:p>
        </w:tc>
        <w:tc>
          <w:tcPr>
            <w:tcW w:w="1356" w:type="dxa"/>
            <w:vAlign w:val="center"/>
          </w:tcPr>
          <w:p w14:paraId="74F93F8B"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-0.10</w:t>
            </w:r>
          </w:p>
        </w:tc>
        <w:tc>
          <w:tcPr>
            <w:tcW w:w="1192" w:type="dxa"/>
          </w:tcPr>
          <w:p w14:paraId="19079E73" w14:textId="77777777" w:rsidR="003745BC" w:rsidRPr="00833092" w:rsidRDefault="003745BC" w:rsidP="003745BC">
            <w:pPr>
              <w:jc w:val="center"/>
              <w:rPr>
                <w:rFonts w:ascii="Times New Roman" w:hAnsi="Times New Roman" w:cs="Times New Roman"/>
                <w:b/>
                <w:sz w:val="22"/>
                <w:szCs w:val="22"/>
              </w:rPr>
            </w:pPr>
            <w:r w:rsidRPr="00833092">
              <w:rPr>
                <w:rFonts w:ascii="Times New Roman" w:hAnsi="Times New Roman" w:cs="Times New Roman"/>
                <w:b/>
                <w:sz w:val="22"/>
                <w:szCs w:val="22"/>
              </w:rPr>
              <w:t>0.09</w:t>
            </w:r>
          </w:p>
        </w:tc>
        <w:tc>
          <w:tcPr>
            <w:tcW w:w="1271" w:type="dxa"/>
            <w:vAlign w:val="center"/>
          </w:tcPr>
          <w:p w14:paraId="54566B6E"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-0.21</w:t>
            </w:r>
          </w:p>
        </w:tc>
        <w:tc>
          <w:tcPr>
            <w:tcW w:w="1049" w:type="dxa"/>
            <w:vAlign w:val="center"/>
          </w:tcPr>
          <w:p w14:paraId="12644A02"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-0.02</w:t>
            </w:r>
          </w:p>
        </w:tc>
      </w:tr>
      <w:tr w:rsidR="003745BC" w:rsidRPr="009D7978" w14:paraId="2A4EA639" w14:textId="77777777" w:rsidTr="003745BC">
        <w:trPr>
          <w:jc w:val="center"/>
        </w:trPr>
        <w:tc>
          <w:tcPr>
            <w:tcW w:w="1263" w:type="dxa"/>
            <w:vMerge/>
            <w:vAlign w:val="center"/>
          </w:tcPr>
          <w:p w14:paraId="0F4769E4"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41B614FD" w14:textId="77777777" w:rsidR="003745BC" w:rsidRPr="009D7978" w:rsidRDefault="003745BC" w:rsidP="003745BC">
            <w:pPr>
              <w:jc w:val="center"/>
              <w:rPr>
                <w:rFonts w:ascii="Times New Roman" w:hAnsi="Times New Roman" w:cs="Times New Roman"/>
                <w:b/>
                <w:sz w:val="22"/>
                <w:szCs w:val="22"/>
              </w:rPr>
            </w:pPr>
            <w:r w:rsidRPr="009D7978">
              <w:rPr>
                <w:rFonts w:ascii="Times New Roman" w:hAnsi="Times New Roman" w:cs="Times New Roman"/>
                <w:sz w:val="22"/>
                <w:szCs w:val="22"/>
              </w:rPr>
              <w:t>Time2</w:t>
            </w:r>
          </w:p>
        </w:tc>
        <w:tc>
          <w:tcPr>
            <w:tcW w:w="1356" w:type="dxa"/>
            <w:vAlign w:val="center"/>
          </w:tcPr>
          <w:p w14:paraId="014FFA7E"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0.17</w:t>
            </w:r>
          </w:p>
        </w:tc>
        <w:tc>
          <w:tcPr>
            <w:tcW w:w="1192" w:type="dxa"/>
          </w:tcPr>
          <w:p w14:paraId="7449594F"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0.005</w:t>
            </w:r>
          </w:p>
        </w:tc>
        <w:tc>
          <w:tcPr>
            <w:tcW w:w="1271" w:type="dxa"/>
            <w:vAlign w:val="center"/>
          </w:tcPr>
          <w:p w14:paraId="3CF42BFA"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0.06</w:t>
            </w:r>
          </w:p>
        </w:tc>
        <w:tc>
          <w:tcPr>
            <w:tcW w:w="1049" w:type="dxa"/>
            <w:vAlign w:val="center"/>
          </w:tcPr>
          <w:p w14:paraId="7E47F9FF"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0.24</w:t>
            </w:r>
          </w:p>
        </w:tc>
      </w:tr>
      <w:tr w:rsidR="003745BC" w:rsidRPr="009D7978" w14:paraId="7656D5C1" w14:textId="77777777" w:rsidTr="003745BC">
        <w:trPr>
          <w:jc w:val="center"/>
        </w:trPr>
        <w:tc>
          <w:tcPr>
            <w:tcW w:w="1263" w:type="dxa"/>
            <w:vMerge/>
            <w:vAlign w:val="center"/>
          </w:tcPr>
          <w:p w14:paraId="264B927B"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3C3F2DE2" w14:textId="77777777" w:rsidR="003745BC" w:rsidRPr="009D7978" w:rsidRDefault="003745BC" w:rsidP="003745BC">
            <w:pPr>
              <w:jc w:val="center"/>
              <w:rPr>
                <w:rFonts w:ascii="Times New Roman" w:hAnsi="Times New Roman" w:cs="Times New Roman"/>
                <w:b/>
                <w:sz w:val="22"/>
                <w:szCs w:val="22"/>
              </w:rPr>
            </w:pPr>
            <w:r w:rsidRPr="009D7978">
              <w:rPr>
                <w:rFonts w:ascii="Times New Roman" w:hAnsi="Times New Roman" w:cs="Times New Roman"/>
                <w:sz w:val="22"/>
                <w:szCs w:val="22"/>
              </w:rPr>
              <w:t>Time3</w:t>
            </w:r>
          </w:p>
        </w:tc>
        <w:tc>
          <w:tcPr>
            <w:tcW w:w="1356" w:type="dxa"/>
            <w:vAlign w:val="center"/>
          </w:tcPr>
          <w:p w14:paraId="5ED00F97"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0.43</w:t>
            </w:r>
          </w:p>
        </w:tc>
        <w:tc>
          <w:tcPr>
            <w:tcW w:w="1192" w:type="dxa"/>
          </w:tcPr>
          <w:p w14:paraId="6EF3018C"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0.00</w:t>
            </w:r>
          </w:p>
        </w:tc>
        <w:tc>
          <w:tcPr>
            <w:tcW w:w="1271" w:type="dxa"/>
            <w:vAlign w:val="center"/>
          </w:tcPr>
          <w:p w14:paraId="7B8F5510"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0.32</w:t>
            </w:r>
          </w:p>
        </w:tc>
        <w:tc>
          <w:tcPr>
            <w:tcW w:w="1049" w:type="dxa"/>
            <w:vAlign w:val="center"/>
          </w:tcPr>
          <w:p w14:paraId="44BF34BB"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0.50</w:t>
            </w:r>
          </w:p>
        </w:tc>
      </w:tr>
      <w:tr w:rsidR="003745BC" w:rsidRPr="009D7978" w14:paraId="6497D15F" w14:textId="77777777" w:rsidTr="003745BC">
        <w:trPr>
          <w:jc w:val="center"/>
        </w:trPr>
        <w:tc>
          <w:tcPr>
            <w:tcW w:w="1263" w:type="dxa"/>
            <w:vMerge/>
            <w:vAlign w:val="center"/>
          </w:tcPr>
          <w:p w14:paraId="7C53358F"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1F3AB73F"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Time4</w:t>
            </w:r>
          </w:p>
        </w:tc>
        <w:tc>
          <w:tcPr>
            <w:tcW w:w="1356" w:type="dxa"/>
            <w:vAlign w:val="center"/>
          </w:tcPr>
          <w:p w14:paraId="2A94AEF3"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1.05</w:t>
            </w:r>
          </w:p>
        </w:tc>
        <w:tc>
          <w:tcPr>
            <w:tcW w:w="1192" w:type="dxa"/>
          </w:tcPr>
          <w:p w14:paraId="2508698F"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0.00</w:t>
            </w:r>
          </w:p>
        </w:tc>
        <w:tc>
          <w:tcPr>
            <w:tcW w:w="1271" w:type="dxa"/>
            <w:vAlign w:val="center"/>
          </w:tcPr>
          <w:p w14:paraId="4EC65F27"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0.95</w:t>
            </w:r>
          </w:p>
        </w:tc>
        <w:tc>
          <w:tcPr>
            <w:tcW w:w="1049" w:type="dxa"/>
            <w:vAlign w:val="center"/>
          </w:tcPr>
          <w:p w14:paraId="2B3D2A98"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1.08</w:t>
            </w:r>
          </w:p>
        </w:tc>
      </w:tr>
      <w:tr w:rsidR="003745BC" w:rsidRPr="009D7978" w14:paraId="358404DC" w14:textId="77777777" w:rsidTr="003745BC">
        <w:trPr>
          <w:jc w:val="center"/>
        </w:trPr>
        <w:tc>
          <w:tcPr>
            <w:tcW w:w="1263" w:type="dxa"/>
            <w:vMerge/>
            <w:vAlign w:val="center"/>
          </w:tcPr>
          <w:p w14:paraId="2F4826A5"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7DFF4874"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Substance1</w:t>
            </w:r>
          </w:p>
        </w:tc>
        <w:tc>
          <w:tcPr>
            <w:tcW w:w="1356" w:type="dxa"/>
            <w:vAlign w:val="center"/>
          </w:tcPr>
          <w:p w14:paraId="458B730A"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0.05</w:t>
            </w:r>
          </w:p>
        </w:tc>
        <w:tc>
          <w:tcPr>
            <w:tcW w:w="1192" w:type="dxa"/>
          </w:tcPr>
          <w:p w14:paraId="11C92BDD" w14:textId="77777777" w:rsidR="003745BC" w:rsidRPr="00833092" w:rsidRDefault="003745BC" w:rsidP="003745BC">
            <w:pPr>
              <w:jc w:val="center"/>
              <w:rPr>
                <w:rFonts w:ascii="Times New Roman" w:hAnsi="Times New Roman" w:cs="Times New Roman"/>
                <w:b/>
                <w:sz w:val="22"/>
                <w:szCs w:val="22"/>
              </w:rPr>
            </w:pPr>
            <w:r w:rsidRPr="00833092">
              <w:rPr>
                <w:rFonts w:ascii="Times New Roman" w:hAnsi="Times New Roman" w:cs="Times New Roman"/>
                <w:b/>
                <w:sz w:val="22"/>
                <w:szCs w:val="22"/>
              </w:rPr>
              <w:t>0.55</w:t>
            </w:r>
          </w:p>
        </w:tc>
        <w:tc>
          <w:tcPr>
            <w:tcW w:w="1271" w:type="dxa"/>
            <w:vAlign w:val="center"/>
          </w:tcPr>
          <w:p w14:paraId="6DA47FF8"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-0.007</w:t>
            </w:r>
          </w:p>
        </w:tc>
        <w:tc>
          <w:tcPr>
            <w:tcW w:w="1049" w:type="dxa"/>
            <w:vAlign w:val="center"/>
          </w:tcPr>
          <w:p w14:paraId="5ACE4042"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0.21</w:t>
            </w:r>
          </w:p>
        </w:tc>
      </w:tr>
      <w:tr w:rsidR="003745BC" w:rsidRPr="009D7978" w14:paraId="6A58FD52" w14:textId="77777777" w:rsidTr="003745BC">
        <w:trPr>
          <w:jc w:val="center"/>
        </w:trPr>
        <w:tc>
          <w:tcPr>
            <w:tcW w:w="1263" w:type="dxa"/>
            <w:vMerge/>
            <w:vAlign w:val="center"/>
          </w:tcPr>
          <w:p w14:paraId="24BB4071"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3EA404B2"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Substance2</w:t>
            </w:r>
          </w:p>
        </w:tc>
        <w:tc>
          <w:tcPr>
            <w:tcW w:w="1356" w:type="dxa"/>
            <w:vAlign w:val="center"/>
          </w:tcPr>
          <w:p w14:paraId="3554EBBE"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0.09</w:t>
            </w:r>
          </w:p>
        </w:tc>
        <w:tc>
          <w:tcPr>
            <w:tcW w:w="1192" w:type="dxa"/>
          </w:tcPr>
          <w:p w14:paraId="15E4B204" w14:textId="77777777" w:rsidR="003745BC" w:rsidRPr="00833092" w:rsidRDefault="003745BC" w:rsidP="003745BC">
            <w:pPr>
              <w:jc w:val="center"/>
              <w:rPr>
                <w:rFonts w:ascii="Times New Roman" w:hAnsi="Times New Roman" w:cs="Times New Roman"/>
                <w:b/>
                <w:sz w:val="22"/>
                <w:szCs w:val="22"/>
              </w:rPr>
            </w:pPr>
            <w:r w:rsidRPr="00833092">
              <w:rPr>
                <w:rFonts w:ascii="Times New Roman" w:hAnsi="Times New Roman" w:cs="Times New Roman"/>
                <w:b/>
                <w:sz w:val="22"/>
                <w:szCs w:val="22"/>
              </w:rPr>
              <w:t>0.28</w:t>
            </w:r>
          </w:p>
        </w:tc>
        <w:tc>
          <w:tcPr>
            <w:tcW w:w="1271" w:type="dxa"/>
            <w:vAlign w:val="center"/>
          </w:tcPr>
          <w:p w14:paraId="018DFCB4"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-0.04</w:t>
            </w:r>
          </w:p>
        </w:tc>
        <w:tc>
          <w:tcPr>
            <w:tcW w:w="1049" w:type="dxa"/>
            <w:vAlign w:val="center"/>
          </w:tcPr>
          <w:p w14:paraId="3F24302D"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0.32</w:t>
            </w:r>
          </w:p>
        </w:tc>
      </w:tr>
      <w:tr w:rsidR="003745BC" w:rsidRPr="009D7978" w14:paraId="6A5DDECA" w14:textId="77777777" w:rsidTr="003745BC">
        <w:trPr>
          <w:jc w:val="center"/>
        </w:trPr>
        <w:tc>
          <w:tcPr>
            <w:tcW w:w="1263" w:type="dxa"/>
            <w:vMerge/>
            <w:vAlign w:val="center"/>
          </w:tcPr>
          <w:p w14:paraId="72FB2953"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286D3CA1"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Substance1*Treatment1</w:t>
            </w:r>
          </w:p>
        </w:tc>
        <w:tc>
          <w:tcPr>
            <w:tcW w:w="1356" w:type="dxa"/>
            <w:vAlign w:val="center"/>
          </w:tcPr>
          <w:p w14:paraId="01BBC07D"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-0.09</w:t>
            </w:r>
          </w:p>
        </w:tc>
        <w:tc>
          <w:tcPr>
            <w:tcW w:w="1192" w:type="dxa"/>
          </w:tcPr>
          <w:p w14:paraId="1AD42047" w14:textId="77777777" w:rsidR="003745BC" w:rsidRPr="00833092" w:rsidRDefault="003745BC" w:rsidP="003745BC">
            <w:pPr>
              <w:jc w:val="center"/>
              <w:rPr>
                <w:rFonts w:ascii="Times New Roman" w:hAnsi="Times New Roman" w:cs="Times New Roman"/>
                <w:b/>
                <w:sz w:val="22"/>
                <w:szCs w:val="22"/>
              </w:rPr>
            </w:pPr>
            <w:r w:rsidRPr="00833092">
              <w:rPr>
                <w:rFonts w:ascii="Times New Roman" w:hAnsi="Times New Roman" w:cs="Times New Roman"/>
                <w:b/>
                <w:sz w:val="22"/>
                <w:szCs w:val="22"/>
              </w:rPr>
              <w:t>0.46</w:t>
            </w:r>
          </w:p>
        </w:tc>
        <w:tc>
          <w:tcPr>
            <w:tcW w:w="1271" w:type="dxa"/>
            <w:vAlign w:val="center"/>
          </w:tcPr>
          <w:p w14:paraId="56E7055B"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-0.28</w:t>
            </w:r>
          </w:p>
        </w:tc>
        <w:tc>
          <w:tcPr>
            <w:tcW w:w="1049" w:type="dxa"/>
            <w:vAlign w:val="center"/>
          </w:tcPr>
          <w:p w14:paraId="77C5626D"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0.12</w:t>
            </w:r>
          </w:p>
        </w:tc>
      </w:tr>
      <w:tr w:rsidR="003745BC" w:rsidRPr="009D7978" w14:paraId="3D41A68D" w14:textId="77777777" w:rsidTr="003745BC">
        <w:trPr>
          <w:jc w:val="center"/>
        </w:trPr>
        <w:tc>
          <w:tcPr>
            <w:tcW w:w="1263" w:type="dxa"/>
            <w:vMerge/>
            <w:vAlign w:val="center"/>
          </w:tcPr>
          <w:p w14:paraId="2E38DA81"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562348A6" w14:textId="77777777" w:rsidR="003745BC" w:rsidRPr="009D7978" w:rsidRDefault="003745BC" w:rsidP="003745BC">
            <w:pPr>
              <w:jc w:val="center"/>
              <w:rPr>
                <w:rFonts w:ascii="Times New Roman" w:hAnsi="Times New Roman" w:cs="Times New Roman"/>
                <w:b/>
                <w:sz w:val="22"/>
                <w:szCs w:val="22"/>
              </w:rPr>
            </w:pPr>
            <w:r w:rsidRPr="009D7978">
              <w:rPr>
                <w:rFonts w:ascii="Times New Roman" w:hAnsi="Times New Roman" w:cs="Times New Roman"/>
                <w:sz w:val="22"/>
                <w:szCs w:val="22"/>
              </w:rPr>
              <w:t>Substance2*Treatment1</w:t>
            </w:r>
          </w:p>
        </w:tc>
        <w:tc>
          <w:tcPr>
            <w:tcW w:w="1356" w:type="dxa"/>
            <w:vAlign w:val="center"/>
          </w:tcPr>
          <w:p w14:paraId="22A6F494"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0.02</w:t>
            </w:r>
          </w:p>
        </w:tc>
        <w:tc>
          <w:tcPr>
            <w:tcW w:w="1192" w:type="dxa"/>
          </w:tcPr>
          <w:p w14:paraId="7A01974C" w14:textId="77777777" w:rsidR="003745BC" w:rsidRPr="00833092" w:rsidRDefault="003745BC" w:rsidP="003745BC">
            <w:pPr>
              <w:jc w:val="center"/>
              <w:rPr>
                <w:rFonts w:ascii="Times New Roman" w:hAnsi="Times New Roman" w:cs="Times New Roman"/>
                <w:b/>
                <w:sz w:val="22"/>
                <w:szCs w:val="22"/>
              </w:rPr>
            </w:pPr>
            <w:r w:rsidRPr="00833092">
              <w:rPr>
                <w:rFonts w:ascii="Times New Roman" w:hAnsi="Times New Roman" w:cs="Times New Roman"/>
                <w:b/>
                <w:sz w:val="22"/>
                <w:szCs w:val="22"/>
              </w:rPr>
              <w:t>0.88</w:t>
            </w:r>
          </w:p>
        </w:tc>
        <w:tc>
          <w:tcPr>
            <w:tcW w:w="1271" w:type="dxa"/>
            <w:vAlign w:val="center"/>
          </w:tcPr>
          <w:p w14:paraId="2A162E08"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-0.17</w:t>
            </w:r>
          </w:p>
        </w:tc>
        <w:tc>
          <w:tcPr>
            <w:tcW w:w="1049" w:type="dxa"/>
            <w:vAlign w:val="center"/>
          </w:tcPr>
          <w:p w14:paraId="2FF0A048"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0.15</w:t>
            </w:r>
          </w:p>
        </w:tc>
      </w:tr>
      <w:tr w:rsidR="003745BC" w:rsidRPr="009D7978" w14:paraId="47407B8B" w14:textId="77777777" w:rsidTr="003745BC">
        <w:trPr>
          <w:jc w:val="center"/>
        </w:trPr>
        <w:tc>
          <w:tcPr>
            <w:tcW w:w="1263" w:type="dxa"/>
            <w:vMerge/>
            <w:vAlign w:val="center"/>
          </w:tcPr>
          <w:p w14:paraId="1A9F3223"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6853240E" w14:textId="77777777" w:rsidR="003745BC" w:rsidRPr="009D7978" w:rsidRDefault="003745BC" w:rsidP="003745BC">
            <w:pPr>
              <w:jc w:val="center"/>
              <w:rPr>
                <w:rFonts w:ascii="Times New Roman" w:hAnsi="Times New Roman" w:cs="Times New Roman"/>
                <w:b/>
                <w:sz w:val="22"/>
                <w:szCs w:val="22"/>
              </w:rPr>
            </w:pPr>
            <w:r w:rsidRPr="009D7978">
              <w:rPr>
                <w:rFonts w:ascii="Times New Roman" w:hAnsi="Times New Roman" w:cs="Times New Roman"/>
                <w:sz w:val="22"/>
                <w:szCs w:val="22"/>
              </w:rPr>
              <w:t>Treatment1*Time1</w:t>
            </w:r>
          </w:p>
        </w:tc>
        <w:tc>
          <w:tcPr>
            <w:tcW w:w="1356" w:type="dxa"/>
            <w:vAlign w:val="center"/>
          </w:tcPr>
          <w:p w14:paraId="589B27E4"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0.38</w:t>
            </w:r>
          </w:p>
        </w:tc>
        <w:tc>
          <w:tcPr>
            <w:tcW w:w="1192" w:type="dxa"/>
          </w:tcPr>
          <w:p w14:paraId="53564ADE"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0.0004</w:t>
            </w:r>
          </w:p>
        </w:tc>
        <w:tc>
          <w:tcPr>
            <w:tcW w:w="1271" w:type="dxa"/>
            <w:vAlign w:val="center"/>
          </w:tcPr>
          <w:p w14:paraId="3082F5D9"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0.27</w:t>
            </w:r>
          </w:p>
        </w:tc>
        <w:tc>
          <w:tcPr>
            <w:tcW w:w="1049" w:type="dxa"/>
            <w:vAlign w:val="center"/>
          </w:tcPr>
          <w:p w14:paraId="2B1E5F73"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0.49</w:t>
            </w:r>
          </w:p>
        </w:tc>
      </w:tr>
      <w:tr w:rsidR="003745BC" w:rsidRPr="009D7978" w14:paraId="7A991DF1" w14:textId="77777777" w:rsidTr="003745BC">
        <w:trPr>
          <w:jc w:val="center"/>
        </w:trPr>
        <w:tc>
          <w:tcPr>
            <w:tcW w:w="1263" w:type="dxa"/>
            <w:vMerge/>
            <w:vAlign w:val="center"/>
          </w:tcPr>
          <w:p w14:paraId="0FD06941"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4962895A" w14:textId="77777777" w:rsidR="003745BC" w:rsidRPr="009D7978" w:rsidRDefault="003745BC" w:rsidP="003745BC">
            <w:pPr>
              <w:jc w:val="center"/>
              <w:rPr>
                <w:rFonts w:ascii="Times New Roman" w:hAnsi="Times New Roman" w:cs="Times New Roman"/>
                <w:b/>
                <w:sz w:val="22"/>
                <w:szCs w:val="22"/>
              </w:rPr>
            </w:pPr>
            <w:r w:rsidRPr="009D7978">
              <w:rPr>
                <w:rFonts w:ascii="Times New Roman" w:hAnsi="Times New Roman" w:cs="Times New Roman"/>
                <w:sz w:val="22"/>
                <w:szCs w:val="22"/>
              </w:rPr>
              <w:t>Treatment1*Time2</w:t>
            </w:r>
          </w:p>
        </w:tc>
        <w:tc>
          <w:tcPr>
            <w:tcW w:w="1356" w:type="dxa"/>
            <w:vAlign w:val="center"/>
          </w:tcPr>
          <w:p w14:paraId="643C1803"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-0.10</w:t>
            </w:r>
          </w:p>
        </w:tc>
        <w:tc>
          <w:tcPr>
            <w:tcW w:w="1192" w:type="dxa"/>
          </w:tcPr>
          <w:p w14:paraId="70720E84" w14:textId="77777777" w:rsidR="003745BC" w:rsidRPr="00833092" w:rsidRDefault="003745BC" w:rsidP="003745BC">
            <w:pPr>
              <w:jc w:val="center"/>
              <w:rPr>
                <w:rFonts w:ascii="Times New Roman" w:hAnsi="Times New Roman" w:cs="Times New Roman"/>
                <w:b/>
                <w:sz w:val="22"/>
                <w:szCs w:val="22"/>
              </w:rPr>
            </w:pPr>
            <w:r w:rsidRPr="00833092">
              <w:rPr>
                <w:rFonts w:ascii="Times New Roman" w:hAnsi="Times New Roman" w:cs="Times New Roman"/>
                <w:b/>
                <w:sz w:val="22"/>
                <w:szCs w:val="22"/>
              </w:rPr>
              <w:t>0.22</w:t>
            </w:r>
          </w:p>
        </w:tc>
        <w:tc>
          <w:tcPr>
            <w:tcW w:w="1271" w:type="dxa"/>
            <w:vAlign w:val="center"/>
          </w:tcPr>
          <w:p w14:paraId="62A3DF94"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-0.19</w:t>
            </w:r>
          </w:p>
        </w:tc>
        <w:tc>
          <w:tcPr>
            <w:tcW w:w="1049" w:type="dxa"/>
            <w:vAlign w:val="center"/>
          </w:tcPr>
          <w:p w14:paraId="43C513E5"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-0.008</w:t>
            </w:r>
          </w:p>
        </w:tc>
      </w:tr>
      <w:tr w:rsidR="003745BC" w:rsidRPr="009D7978" w14:paraId="5831C9BE" w14:textId="77777777" w:rsidTr="003745BC">
        <w:trPr>
          <w:jc w:val="center"/>
        </w:trPr>
        <w:tc>
          <w:tcPr>
            <w:tcW w:w="1263" w:type="dxa"/>
            <w:vMerge/>
            <w:vAlign w:val="center"/>
          </w:tcPr>
          <w:p w14:paraId="5F1E9A04"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340761D9" w14:textId="77777777" w:rsidR="003745BC" w:rsidRPr="009D7978" w:rsidRDefault="003745BC" w:rsidP="003745BC">
            <w:pPr>
              <w:jc w:val="center"/>
              <w:rPr>
                <w:rFonts w:ascii="Times New Roman" w:hAnsi="Times New Roman" w:cs="Times New Roman"/>
                <w:b/>
                <w:sz w:val="22"/>
                <w:szCs w:val="22"/>
              </w:rPr>
            </w:pPr>
            <w:r w:rsidRPr="009D7978">
              <w:rPr>
                <w:rFonts w:ascii="Times New Roman" w:hAnsi="Times New Roman" w:cs="Times New Roman"/>
                <w:sz w:val="22"/>
                <w:szCs w:val="22"/>
              </w:rPr>
              <w:t>Treatment1*Time3</w:t>
            </w:r>
          </w:p>
        </w:tc>
        <w:tc>
          <w:tcPr>
            <w:tcW w:w="1356" w:type="dxa"/>
            <w:vAlign w:val="center"/>
          </w:tcPr>
          <w:p w14:paraId="1A4185DF"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-0.24</w:t>
            </w:r>
          </w:p>
        </w:tc>
        <w:tc>
          <w:tcPr>
            <w:tcW w:w="1192" w:type="dxa"/>
          </w:tcPr>
          <w:p w14:paraId="5EB96CCA"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0.003</w:t>
            </w:r>
          </w:p>
        </w:tc>
        <w:tc>
          <w:tcPr>
            <w:tcW w:w="1271" w:type="dxa"/>
            <w:vAlign w:val="center"/>
          </w:tcPr>
          <w:p w14:paraId="0A8F64BE"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-0.34</w:t>
            </w:r>
          </w:p>
        </w:tc>
        <w:tc>
          <w:tcPr>
            <w:tcW w:w="1049" w:type="dxa"/>
            <w:vAlign w:val="center"/>
          </w:tcPr>
          <w:p w14:paraId="3A187AF5"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-0.17</w:t>
            </w:r>
          </w:p>
        </w:tc>
      </w:tr>
      <w:tr w:rsidR="003745BC" w:rsidRPr="009D7978" w14:paraId="45852809" w14:textId="77777777" w:rsidTr="003745BC">
        <w:trPr>
          <w:jc w:val="center"/>
        </w:trPr>
        <w:tc>
          <w:tcPr>
            <w:tcW w:w="1263" w:type="dxa"/>
            <w:vMerge/>
            <w:vAlign w:val="center"/>
          </w:tcPr>
          <w:p w14:paraId="09155578" w14:textId="77777777" w:rsidR="003745BC" w:rsidRPr="009D7978" w:rsidRDefault="003745BC" w:rsidP="003745BC">
            <w:pPr>
              <w:rPr>
                <w:rFonts w:ascii="Times New Roman" w:hAnsi="Times New Roman" w:cs="Times New Roman"/>
                <w:b/>
                <w:sz w:val="22"/>
                <w:szCs w:val="22"/>
              </w:rPr>
            </w:pPr>
          </w:p>
        </w:tc>
        <w:tc>
          <w:tcPr>
            <w:tcW w:w="2628" w:type="dxa"/>
            <w:vAlign w:val="center"/>
          </w:tcPr>
          <w:p w14:paraId="127C8F19"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Treatment1*Time4</w:t>
            </w:r>
          </w:p>
        </w:tc>
        <w:tc>
          <w:tcPr>
            <w:tcW w:w="1356" w:type="dxa"/>
            <w:vAlign w:val="center"/>
          </w:tcPr>
          <w:p w14:paraId="4F8A75E4"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-0.25</w:t>
            </w:r>
          </w:p>
        </w:tc>
        <w:tc>
          <w:tcPr>
            <w:tcW w:w="1192" w:type="dxa"/>
          </w:tcPr>
          <w:p w14:paraId="0DD9946E"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0.0005</w:t>
            </w:r>
          </w:p>
        </w:tc>
        <w:tc>
          <w:tcPr>
            <w:tcW w:w="1271" w:type="dxa"/>
            <w:vAlign w:val="center"/>
          </w:tcPr>
          <w:p w14:paraId="6F200950"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-0.34</w:t>
            </w:r>
          </w:p>
        </w:tc>
        <w:tc>
          <w:tcPr>
            <w:tcW w:w="1049" w:type="dxa"/>
            <w:vAlign w:val="center"/>
          </w:tcPr>
          <w:p w14:paraId="3B123B99" w14:textId="77777777" w:rsidR="003745BC" w:rsidRPr="009D7978" w:rsidRDefault="003745BC" w:rsidP="003745BC">
            <w:pPr>
              <w:jc w:val="center"/>
              <w:rPr>
                <w:rFonts w:ascii="Times New Roman" w:hAnsi="Times New Roman" w:cs="Times New Roman"/>
                <w:sz w:val="22"/>
                <w:szCs w:val="22"/>
              </w:rPr>
            </w:pPr>
            <w:r w:rsidRPr="009D7978">
              <w:rPr>
                <w:rFonts w:ascii="Times New Roman" w:hAnsi="Times New Roman" w:cs="Times New Roman"/>
                <w:sz w:val="22"/>
                <w:szCs w:val="22"/>
              </w:rPr>
              <w:t>-0.19</w:t>
            </w:r>
          </w:p>
        </w:tc>
      </w:tr>
    </w:tbl>
    <w:p w14:paraId="69DB3E06" w14:textId="77777777" w:rsidR="00B84DD9" w:rsidRDefault="00B84DD9" w:rsidP="005820C7">
      <w:pPr>
        <w:rPr>
          <w:rFonts w:ascii="Times New Roman" w:hAnsi="Times New Roman" w:cs="Times New Roman"/>
          <w:b/>
          <w:sz w:val="32"/>
          <w:szCs w:val="32"/>
        </w:rPr>
      </w:pPr>
    </w:p>
    <w:p w14:paraId="55598892" w14:textId="2D3CEBD7" w:rsidR="002E3701" w:rsidRDefault="00AB7B7B" w:rsidP="005820C7">
      <w:pPr>
        <w:rPr>
          <w:rFonts w:ascii="Times New Roman" w:hAnsi="Times New Roman" w:cs="Times New Roman"/>
          <w:b/>
          <w:sz w:val="32"/>
          <w:szCs w:val="32"/>
        </w:rPr>
      </w:pPr>
      <w:r>
        <w:rPr>
          <w:rFonts w:ascii="Times New Roman" w:hAnsi="Times New Roman" w:cs="Times New Roman"/>
          <w:b/>
          <w:sz w:val="32"/>
          <w:szCs w:val="32"/>
        </w:rPr>
        <w:t>Appendix 2</w:t>
      </w:r>
      <w:r w:rsidR="006C4A0A">
        <w:rPr>
          <w:rFonts w:ascii="Times New Roman" w:hAnsi="Times New Roman" w:cs="Times New Roman"/>
          <w:b/>
          <w:sz w:val="32"/>
          <w:szCs w:val="32"/>
        </w:rPr>
        <w:t>:</w:t>
      </w:r>
    </w:p>
    <w:p w14:paraId="76C4FE4A" w14:textId="1269A704" w:rsidR="00EB7474" w:rsidRPr="00EB7474" w:rsidRDefault="00B22156" w:rsidP="00EB7474">
      <w:pPr>
        <w:rPr>
          <w:rFonts w:ascii="Times New Roman" w:hAnsi="Times New Roman" w:cs="Times New Roman"/>
        </w:rPr>
      </w:pPr>
      <w:proofErr w:type="spellStart"/>
      <w:proofErr w:type="gramStart"/>
      <w:r>
        <w:rPr>
          <w:rFonts w:ascii="Times New Roman" w:hAnsi="Times New Roman" w:cs="Times New Roman"/>
        </w:rPr>
        <w:t>mydata</w:t>
      </w:r>
      <w:proofErr w:type="spellEnd"/>
      <w:proofErr w:type="gramEnd"/>
      <w:r>
        <w:rPr>
          <w:rFonts w:ascii="Times New Roman" w:hAnsi="Times New Roman" w:cs="Times New Roman"/>
        </w:rPr>
        <w:t xml:space="preserve"> &lt;-</w:t>
      </w:r>
      <w:proofErr w:type="spellStart"/>
      <w:r w:rsidR="00EB7474" w:rsidRPr="00EB7474">
        <w:rPr>
          <w:rFonts w:ascii="Times New Roman" w:hAnsi="Times New Roman" w:cs="Times New Roman"/>
        </w:rPr>
        <w:t>read.table</w:t>
      </w:r>
      <w:proofErr w:type="spellEnd"/>
      <w:r w:rsidR="00EB7474" w:rsidRPr="00EB7474">
        <w:rPr>
          <w:rFonts w:ascii="Times New Roman" w:hAnsi="Times New Roman" w:cs="Times New Roman"/>
        </w:rPr>
        <w:t>("/Users/</w:t>
      </w:r>
      <w:proofErr w:type="spellStart"/>
      <w:r w:rsidR="00EB7474" w:rsidRPr="00EB7474">
        <w:rPr>
          <w:rFonts w:ascii="Times New Roman" w:hAnsi="Times New Roman" w:cs="Times New Roman"/>
        </w:rPr>
        <w:t>mlu</w:t>
      </w:r>
      <w:proofErr w:type="spellEnd"/>
      <w:r w:rsidR="00EB7474" w:rsidRPr="00EB7474">
        <w:rPr>
          <w:rFonts w:ascii="Times New Roman" w:hAnsi="Times New Roman" w:cs="Times New Roman"/>
        </w:rPr>
        <w:t>/Courses/CPH576C/Data/help_data.</w:t>
      </w:r>
      <w:proofErr w:type="spellStart"/>
      <w:r w:rsidR="00EB7474" w:rsidRPr="00EB7474">
        <w:rPr>
          <w:rFonts w:ascii="Times New Roman" w:hAnsi="Times New Roman" w:cs="Times New Roman"/>
        </w:rPr>
        <w:t>csv</w:t>
      </w:r>
      <w:proofErr w:type="spellEnd"/>
      <w:r w:rsidR="00EB7474" w:rsidRPr="00EB7474">
        <w:rPr>
          <w:rFonts w:ascii="Times New Roman" w:hAnsi="Times New Roman" w:cs="Times New Roman"/>
        </w:rPr>
        <w:t>",header=</w:t>
      </w:r>
      <w:proofErr w:type="spellStart"/>
      <w:r w:rsidR="00EB7474" w:rsidRPr="00EB7474">
        <w:rPr>
          <w:rFonts w:ascii="Times New Roman" w:hAnsi="Times New Roman" w:cs="Times New Roman"/>
        </w:rPr>
        <w:t>T,sep</w:t>
      </w:r>
      <w:proofErr w:type="spellEnd"/>
      <w:r w:rsidR="00EB7474" w:rsidRPr="00EB7474">
        <w:rPr>
          <w:rFonts w:ascii="Times New Roman" w:hAnsi="Times New Roman" w:cs="Times New Roman"/>
        </w:rPr>
        <w:t>=",")</w:t>
      </w:r>
    </w:p>
    <w:p w14:paraId="7E5C47A7" w14:textId="77777777"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data1</w:t>
      </w:r>
      <w:proofErr w:type="gramEnd"/>
      <w:r w:rsidRPr="00EB7474">
        <w:rPr>
          <w:rFonts w:ascii="Times New Roman" w:hAnsi="Times New Roman" w:cs="Times New Roman"/>
        </w:rPr>
        <w:t xml:space="preserve"> &lt;- </w:t>
      </w:r>
      <w:proofErr w:type="spellStart"/>
      <w:r w:rsidRPr="00EB7474">
        <w:rPr>
          <w:rFonts w:ascii="Times New Roman" w:hAnsi="Times New Roman" w:cs="Times New Roman"/>
        </w:rPr>
        <w:t>mydata</w:t>
      </w:r>
      <w:proofErr w:type="spellEnd"/>
      <w:r w:rsidRPr="00EB7474">
        <w:rPr>
          <w:rFonts w:ascii="Times New Roman" w:hAnsi="Times New Roman" w:cs="Times New Roman"/>
        </w:rPr>
        <w:t>[1:386,]</w:t>
      </w:r>
    </w:p>
    <w:p w14:paraId="6BD5745C" w14:textId="24CA56A1"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data2</w:t>
      </w:r>
      <w:proofErr w:type="gramEnd"/>
      <w:r w:rsidRPr="00EB7474">
        <w:rPr>
          <w:rFonts w:ascii="Times New Roman" w:hAnsi="Times New Roman" w:cs="Times New Roman"/>
        </w:rPr>
        <w:t xml:space="preserve"> &lt;- data1[,c("age","anysubstatus","cesd","cesd1","cesd2","cesd3","cesd4","d1","e2b","e2b1","e2b2","e2b3","e2b4","female","g1b","g1b1","g1b2","g1b3","g1b4","homeless","i1","i11","i12","i13","i14","id","indtot","indtot1","indtot2","indtot3","indtot4","linkstatus","satreat","sexrisk","sexrisk1","sexrisk2","sexrisk3","</w:t>
      </w:r>
      <w:r>
        <w:rPr>
          <w:rFonts w:ascii="Times New Roman" w:hAnsi="Times New Roman" w:cs="Times New Roman"/>
        </w:rPr>
        <w:t>sexrisk4","substance","treat")]</w:t>
      </w:r>
    </w:p>
    <w:p w14:paraId="76DDECCC" w14:textId="77777777"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long.data1</w:t>
      </w:r>
      <w:proofErr w:type="gramEnd"/>
      <w:r w:rsidRPr="00EB7474">
        <w:rPr>
          <w:rFonts w:ascii="Times New Roman" w:hAnsi="Times New Roman" w:cs="Times New Roman"/>
        </w:rPr>
        <w:t xml:space="preserve"> &lt;- reshape(data2,idvar=c("id"),varying=list(c("cesd","cesd1","cesd2","cesd3","cesd4"),c("i1","i11","i12","i13","i14"),c("g1b","g1b1","g1b2","g1b3","g1b4"),c("e2b","e2b1","e2b2","e2b3","e2b4"),c("indtot","indtot1","indtot2","indtot3","indtot4"),c("sexrisk","sexrisk1","sexrisk2","sexrisk3","sexrisk4")),</w:t>
      </w:r>
      <w:proofErr w:type="spellStart"/>
      <w:r w:rsidRPr="00EB7474">
        <w:rPr>
          <w:rFonts w:ascii="Times New Roman" w:hAnsi="Times New Roman" w:cs="Times New Roman"/>
        </w:rPr>
        <w:t>v.names</w:t>
      </w:r>
      <w:proofErr w:type="spellEnd"/>
      <w:r w:rsidRPr="00EB7474">
        <w:rPr>
          <w:rFonts w:ascii="Times New Roman" w:hAnsi="Times New Roman" w:cs="Times New Roman"/>
        </w:rPr>
        <w:t>=c("cesdtv","i1tv","g1btv","e2btv","indtottv","sexrisktv"),</w:t>
      </w:r>
      <w:proofErr w:type="spellStart"/>
      <w:r w:rsidRPr="00EB7474">
        <w:rPr>
          <w:rFonts w:ascii="Times New Roman" w:hAnsi="Times New Roman" w:cs="Times New Roman"/>
        </w:rPr>
        <w:t>timevar</w:t>
      </w:r>
      <w:proofErr w:type="spellEnd"/>
      <w:r w:rsidRPr="00EB7474">
        <w:rPr>
          <w:rFonts w:ascii="Times New Roman" w:hAnsi="Times New Roman" w:cs="Times New Roman"/>
        </w:rPr>
        <w:t>="</w:t>
      </w:r>
      <w:proofErr w:type="spellStart"/>
      <w:r w:rsidRPr="00EB7474">
        <w:rPr>
          <w:rFonts w:ascii="Times New Roman" w:hAnsi="Times New Roman" w:cs="Times New Roman"/>
        </w:rPr>
        <w:t>time",times</w:t>
      </w:r>
      <w:proofErr w:type="spellEnd"/>
      <w:r w:rsidRPr="00EB7474">
        <w:rPr>
          <w:rFonts w:ascii="Times New Roman" w:hAnsi="Times New Roman" w:cs="Times New Roman"/>
        </w:rPr>
        <w:t>=0:4,direction="long")</w:t>
      </w:r>
    </w:p>
    <w:p w14:paraId="3AD24638" w14:textId="77777777"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long.data1</w:t>
      </w:r>
      <w:proofErr w:type="gramEnd"/>
      <w:r w:rsidRPr="00EB7474">
        <w:rPr>
          <w:rFonts w:ascii="Times New Roman" w:hAnsi="Times New Roman" w:cs="Times New Roman"/>
        </w:rPr>
        <w:t xml:space="preserve"> &lt;- within(long.data1, {</w:t>
      </w:r>
    </w:p>
    <w:p w14:paraId="40C34D5E" w14:textId="5663EB94" w:rsidR="00EB7474" w:rsidRPr="00EB7474" w:rsidRDefault="00EB7474" w:rsidP="00EB7474">
      <w:pPr>
        <w:rPr>
          <w:rFonts w:ascii="Times New Roman" w:hAnsi="Times New Roman" w:cs="Times New Roman"/>
        </w:rPr>
      </w:pPr>
      <w:r w:rsidRPr="00EB7474">
        <w:rPr>
          <w:rFonts w:ascii="Times New Roman" w:hAnsi="Times New Roman" w:cs="Times New Roman"/>
        </w:rPr>
        <w:t xml:space="preserve">      </w:t>
      </w:r>
      <w:proofErr w:type="spellStart"/>
      <w:proofErr w:type="gramStart"/>
      <w:r w:rsidRPr="00EB7474">
        <w:rPr>
          <w:rFonts w:ascii="Times New Roman" w:hAnsi="Times New Roman" w:cs="Times New Roman"/>
        </w:rPr>
        <w:t>anysubstatus</w:t>
      </w:r>
      <w:proofErr w:type="spellEnd"/>
      <w:proofErr w:type="gramEnd"/>
      <w:r w:rsidRPr="00EB7474">
        <w:rPr>
          <w:rFonts w:ascii="Times New Roman" w:hAnsi="Times New Roman" w:cs="Times New Roman"/>
        </w:rPr>
        <w:t xml:space="preserve">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w:t>
      </w:r>
      <w:proofErr w:type="spellStart"/>
      <w:r w:rsidRPr="00EB7474">
        <w:rPr>
          <w:rFonts w:ascii="Times New Roman" w:hAnsi="Times New Roman" w:cs="Times New Roman"/>
        </w:rPr>
        <w:t>anysubstatus</w:t>
      </w:r>
      <w:proofErr w:type="spellEnd"/>
      <w:r w:rsidRPr="00EB7474">
        <w:rPr>
          <w:rFonts w:ascii="Times New Roman" w:hAnsi="Times New Roman" w:cs="Times New Roman"/>
        </w:rPr>
        <w:t>)</w:t>
      </w:r>
      <w:r>
        <w:rPr>
          <w:rFonts w:ascii="Times New Roman" w:hAnsi="Times New Roman" w:cs="Times New Roman"/>
        </w:rPr>
        <w:t>;</w:t>
      </w:r>
      <w:r w:rsidRPr="00EB7474">
        <w:rPr>
          <w:rFonts w:ascii="Times New Roman" w:hAnsi="Times New Roman" w:cs="Times New Roman"/>
        </w:rPr>
        <w:t xml:space="preserve">female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(female)</w:t>
      </w:r>
    </w:p>
    <w:p w14:paraId="6CF9E25C" w14:textId="011E75E7" w:rsidR="00EB7474" w:rsidRPr="00EB7474" w:rsidRDefault="00EB7474" w:rsidP="00EB7474">
      <w:pPr>
        <w:rPr>
          <w:rFonts w:ascii="Times New Roman" w:hAnsi="Times New Roman" w:cs="Times New Roman"/>
        </w:rPr>
      </w:pPr>
      <w:r w:rsidRPr="00EB7474">
        <w:rPr>
          <w:rFonts w:ascii="Times New Roman" w:hAnsi="Times New Roman" w:cs="Times New Roman"/>
        </w:rPr>
        <w:t xml:space="preserve">      </w:t>
      </w:r>
      <w:proofErr w:type="gramStart"/>
      <w:r w:rsidRPr="00EB7474">
        <w:rPr>
          <w:rFonts w:ascii="Times New Roman" w:hAnsi="Times New Roman" w:cs="Times New Roman"/>
        </w:rPr>
        <w:t>homeless</w:t>
      </w:r>
      <w:proofErr w:type="gramEnd"/>
      <w:r w:rsidRPr="00EB7474">
        <w:rPr>
          <w:rFonts w:ascii="Times New Roman" w:hAnsi="Times New Roman" w:cs="Times New Roman"/>
        </w:rPr>
        <w:t xml:space="preserve">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(homeless)</w:t>
      </w:r>
      <w:r>
        <w:rPr>
          <w:rFonts w:ascii="Times New Roman" w:hAnsi="Times New Roman" w:cs="Times New Roman"/>
        </w:rPr>
        <w:t>;</w:t>
      </w:r>
      <w:proofErr w:type="spellStart"/>
      <w:r w:rsidRPr="00EB7474">
        <w:rPr>
          <w:rFonts w:ascii="Times New Roman" w:hAnsi="Times New Roman" w:cs="Times New Roman"/>
        </w:rPr>
        <w:t>linkstatus</w:t>
      </w:r>
      <w:proofErr w:type="spellEnd"/>
      <w:r w:rsidRPr="00EB7474">
        <w:rPr>
          <w:rFonts w:ascii="Times New Roman" w:hAnsi="Times New Roman" w:cs="Times New Roman"/>
        </w:rPr>
        <w:t xml:space="preserve">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w:t>
      </w:r>
      <w:proofErr w:type="spellStart"/>
      <w:r w:rsidRPr="00EB7474">
        <w:rPr>
          <w:rFonts w:ascii="Times New Roman" w:hAnsi="Times New Roman" w:cs="Times New Roman"/>
        </w:rPr>
        <w:t>linkstatus</w:t>
      </w:r>
      <w:proofErr w:type="spellEnd"/>
      <w:r w:rsidRPr="00EB7474">
        <w:rPr>
          <w:rFonts w:ascii="Times New Roman" w:hAnsi="Times New Roman" w:cs="Times New Roman"/>
        </w:rPr>
        <w:t>)</w:t>
      </w:r>
    </w:p>
    <w:p w14:paraId="1532E05C" w14:textId="005D6E6C" w:rsidR="00EB7474" w:rsidRPr="00EB7474" w:rsidRDefault="00EB7474" w:rsidP="00EB7474">
      <w:pPr>
        <w:rPr>
          <w:rFonts w:ascii="Times New Roman" w:hAnsi="Times New Roman" w:cs="Times New Roman"/>
        </w:rPr>
      </w:pPr>
      <w:r w:rsidRPr="00EB7474">
        <w:rPr>
          <w:rFonts w:ascii="Times New Roman" w:hAnsi="Times New Roman" w:cs="Times New Roman"/>
        </w:rPr>
        <w:t xml:space="preserve">      </w:t>
      </w:r>
      <w:proofErr w:type="spellStart"/>
      <w:proofErr w:type="gramStart"/>
      <w:r w:rsidRPr="00EB7474">
        <w:rPr>
          <w:rFonts w:ascii="Times New Roman" w:hAnsi="Times New Roman" w:cs="Times New Roman"/>
        </w:rPr>
        <w:t>satreat</w:t>
      </w:r>
      <w:proofErr w:type="spellEnd"/>
      <w:proofErr w:type="gramEnd"/>
      <w:r w:rsidRPr="00EB7474">
        <w:rPr>
          <w:rFonts w:ascii="Times New Roman" w:hAnsi="Times New Roman" w:cs="Times New Roman"/>
        </w:rPr>
        <w:t xml:space="preserve">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w:t>
      </w:r>
      <w:proofErr w:type="spellStart"/>
      <w:r w:rsidRPr="00EB7474">
        <w:rPr>
          <w:rFonts w:ascii="Times New Roman" w:hAnsi="Times New Roman" w:cs="Times New Roman"/>
        </w:rPr>
        <w:t>satreat</w:t>
      </w:r>
      <w:proofErr w:type="spellEnd"/>
      <w:r w:rsidRPr="00EB7474">
        <w:rPr>
          <w:rFonts w:ascii="Times New Roman" w:hAnsi="Times New Roman" w:cs="Times New Roman"/>
        </w:rPr>
        <w:t>)</w:t>
      </w:r>
      <w:r>
        <w:rPr>
          <w:rFonts w:ascii="Times New Roman" w:hAnsi="Times New Roman" w:cs="Times New Roman"/>
        </w:rPr>
        <w:t>;</w:t>
      </w:r>
      <w:r w:rsidRPr="00EB7474">
        <w:rPr>
          <w:rFonts w:ascii="Times New Roman" w:hAnsi="Times New Roman" w:cs="Times New Roman"/>
        </w:rPr>
        <w:t xml:space="preserve">group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(treat)</w:t>
      </w:r>
    </w:p>
    <w:p w14:paraId="6D8E70D4" w14:textId="0C4B5532" w:rsidR="00EB7474" w:rsidRPr="00EB7474" w:rsidRDefault="00EB7474" w:rsidP="00EB7474">
      <w:pPr>
        <w:rPr>
          <w:rFonts w:ascii="Times New Roman" w:hAnsi="Times New Roman" w:cs="Times New Roman"/>
        </w:rPr>
      </w:pPr>
      <w:r w:rsidRPr="00EB7474">
        <w:rPr>
          <w:rFonts w:ascii="Times New Roman" w:hAnsi="Times New Roman" w:cs="Times New Roman"/>
        </w:rPr>
        <w:t xml:space="preserve">      </w:t>
      </w:r>
      <w:proofErr w:type="gramStart"/>
      <w:r w:rsidRPr="00EB7474">
        <w:rPr>
          <w:rFonts w:ascii="Times New Roman" w:hAnsi="Times New Roman" w:cs="Times New Roman"/>
        </w:rPr>
        <w:t>time</w:t>
      </w:r>
      <w:proofErr w:type="gramEnd"/>
      <w:r w:rsidRPr="00EB7474">
        <w:rPr>
          <w:rFonts w:ascii="Times New Roman" w:hAnsi="Times New Roman" w:cs="Times New Roman"/>
        </w:rPr>
        <w:t xml:space="preserve">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(time)</w:t>
      </w:r>
      <w:r>
        <w:rPr>
          <w:rFonts w:ascii="Times New Roman" w:hAnsi="Times New Roman" w:cs="Times New Roman"/>
        </w:rPr>
        <w:t xml:space="preserve">;g1btv &lt;- </w:t>
      </w:r>
      <w:proofErr w:type="spellStart"/>
      <w:r>
        <w:rPr>
          <w:rFonts w:ascii="Times New Roman" w:hAnsi="Times New Roman" w:cs="Times New Roman"/>
        </w:rPr>
        <w:t>as.factor</w:t>
      </w:r>
      <w:proofErr w:type="spellEnd"/>
      <w:r>
        <w:rPr>
          <w:rFonts w:ascii="Times New Roman" w:hAnsi="Times New Roman" w:cs="Times New Roman"/>
        </w:rPr>
        <w:t>(g1btv);</w:t>
      </w:r>
      <w:r w:rsidRPr="00EB7474">
        <w:rPr>
          <w:rFonts w:ascii="Times New Roman" w:hAnsi="Times New Roman" w:cs="Times New Roman"/>
        </w:rPr>
        <w:t xml:space="preserve">id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(id)})</w:t>
      </w:r>
    </w:p>
    <w:p w14:paraId="5A50F75E" w14:textId="77777777"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selected.data</w:t>
      </w:r>
      <w:proofErr w:type="spellEnd"/>
      <w:proofErr w:type="gramEnd"/>
      <w:r w:rsidRPr="00EB7474">
        <w:rPr>
          <w:rFonts w:ascii="Times New Roman" w:hAnsi="Times New Roman" w:cs="Times New Roman"/>
        </w:rPr>
        <w:t xml:space="preserve"> &lt;- long.data1[which(long.data1$time==0),]</w:t>
      </w:r>
    </w:p>
    <w:p w14:paraId="6F2EAECE" w14:textId="77777777"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require</w:t>
      </w:r>
      <w:proofErr w:type="gramEnd"/>
      <w:r w:rsidRPr="00EB7474">
        <w:rPr>
          <w:rFonts w:ascii="Times New Roman" w:hAnsi="Times New Roman" w:cs="Times New Roman"/>
        </w:rPr>
        <w:t>(psych)</w:t>
      </w:r>
    </w:p>
    <w:p w14:paraId="6CF516FC" w14:textId="77777777"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describeBy</w:t>
      </w:r>
      <w:proofErr w:type="spellEnd"/>
      <w:proofErr w:type="gramEnd"/>
      <w:r w:rsidRPr="00EB7474">
        <w:rPr>
          <w:rFonts w:ascii="Times New Roman" w:hAnsi="Times New Roman" w:cs="Times New Roman"/>
        </w:rPr>
        <w:t>(</w:t>
      </w:r>
      <w:proofErr w:type="spellStart"/>
      <w:r w:rsidRPr="00EB7474">
        <w:rPr>
          <w:rFonts w:ascii="Times New Roman" w:hAnsi="Times New Roman" w:cs="Times New Roman"/>
        </w:rPr>
        <w:t>selected.data,group</w:t>
      </w:r>
      <w:proofErr w:type="spellEnd"/>
      <w:r w:rsidRPr="00EB7474">
        <w:rPr>
          <w:rFonts w:ascii="Times New Roman" w:hAnsi="Times New Roman" w:cs="Times New Roman"/>
        </w:rPr>
        <w:t>=</w:t>
      </w:r>
      <w:proofErr w:type="spellStart"/>
      <w:r w:rsidRPr="00EB7474">
        <w:rPr>
          <w:rFonts w:ascii="Times New Roman" w:hAnsi="Times New Roman" w:cs="Times New Roman"/>
        </w:rPr>
        <w:t>selected.data$group</w:t>
      </w:r>
      <w:proofErr w:type="spellEnd"/>
      <w:r w:rsidRPr="00EB7474">
        <w:rPr>
          <w:rFonts w:ascii="Times New Roman" w:hAnsi="Times New Roman" w:cs="Times New Roman"/>
        </w:rPr>
        <w:t>)</w:t>
      </w:r>
    </w:p>
    <w:p w14:paraId="117FAF05" w14:textId="77777777"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require</w:t>
      </w:r>
      <w:proofErr w:type="gramEnd"/>
      <w:r w:rsidRPr="00EB7474">
        <w:rPr>
          <w:rFonts w:ascii="Times New Roman" w:hAnsi="Times New Roman" w:cs="Times New Roman"/>
        </w:rPr>
        <w:t>(</w:t>
      </w:r>
      <w:proofErr w:type="spellStart"/>
      <w:r w:rsidRPr="00EB7474">
        <w:rPr>
          <w:rFonts w:ascii="Times New Roman" w:hAnsi="Times New Roman" w:cs="Times New Roman"/>
        </w:rPr>
        <w:t>gmodels</w:t>
      </w:r>
      <w:proofErr w:type="spellEnd"/>
      <w:r w:rsidRPr="00EB7474">
        <w:rPr>
          <w:rFonts w:ascii="Times New Roman" w:hAnsi="Times New Roman" w:cs="Times New Roman"/>
        </w:rPr>
        <w:t>)</w:t>
      </w:r>
    </w:p>
    <w:p w14:paraId="6A6A14D3" w14:textId="77777777"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CrossTable</w:t>
      </w:r>
      <w:proofErr w:type="spellEnd"/>
      <w:r w:rsidRPr="00EB7474">
        <w:rPr>
          <w:rFonts w:ascii="Times New Roman" w:hAnsi="Times New Roman" w:cs="Times New Roman"/>
        </w:rPr>
        <w:t>(</w:t>
      </w:r>
      <w:proofErr w:type="spellStart"/>
      <w:proofErr w:type="gramEnd"/>
      <w:r w:rsidRPr="00EB7474">
        <w:rPr>
          <w:rFonts w:ascii="Times New Roman" w:hAnsi="Times New Roman" w:cs="Times New Roman"/>
        </w:rPr>
        <w:t>selected.data$group,selected.data$anysubstatus</w:t>
      </w:r>
      <w:proofErr w:type="spellEnd"/>
      <w:r w:rsidRPr="00EB7474">
        <w:rPr>
          <w:rFonts w:ascii="Times New Roman" w:hAnsi="Times New Roman" w:cs="Times New Roman"/>
        </w:rPr>
        <w:t>)</w:t>
      </w:r>
    </w:p>
    <w:p w14:paraId="02ADE3D5" w14:textId="77777777"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CrossTable</w:t>
      </w:r>
      <w:proofErr w:type="spellEnd"/>
      <w:r w:rsidRPr="00EB7474">
        <w:rPr>
          <w:rFonts w:ascii="Times New Roman" w:hAnsi="Times New Roman" w:cs="Times New Roman"/>
        </w:rPr>
        <w:t>(</w:t>
      </w:r>
      <w:proofErr w:type="spellStart"/>
      <w:proofErr w:type="gramEnd"/>
      <w:r w:rsidRPr="00EB7474">
        <w:rPr>
          <w:rFonts w:ascii="Times New Roman" w:hAnsi="Times New Roman" w:cs="Times New Roman"/>
        </w:rPr>
        <w:t>selected.data$group,selected.data$female</w:t>
      </w:r>
      <w:proofErr w:type="spellEnd"/>
      <w:r w:rsidRPr="00EB7474">
        <w:rPr>
          <w:rFonts w:ascii="Times New Roman" w:hAnsi="Times New Roman" w:cs="Times New Roman"/>
        </w:rPr>
        <w:t>)</w:t>
      </w:r>
    </w:p>
    <w:p w14:paraId="640A1B8C" w14:textId="77777777"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CrossTable</w:t>
      </w:r>
      <w:proofErr w:type="spellEnd"/>
      <w:r w:rsidRPr="00EB7474">
        <w:rPr>
          <w:rFonts w:ascii="Times New Roman" w:hAnsi="Times New Roman" w:cs="Times New Roman"/>
        </w:rPr>
        <w:t>(</w:t>
      </w:r>
      <w:proofErr w:type="spellStart"/>
      <w:proofErr w:type="gramEnd"/>
      <w:r w:rsidRPr="00EB7474">
        <w:rPr>
          <w:rFonts w:ascii="Times New Roman" w:hAnsi="Times New Roman" w:cs="Times New Roman"/>
        </w:rPr>
        <w:t>selected.data$group,selected.data$homeless</w:t>
      </w:r>
      <w:proofErr w:type="spellEnd"/>
      <w:r w:rsidRPr="00EB7474">
        <w:rPr>
          <w:rFonts w:ascii="Times New Roman" w:hAnsi="Times New Roman" w:cs="Times New Roman"/>
        </w:rPr>
        <w:t>)</w:t>
      </w:r>
    </w:p>
    <w:p w14:paraId="72CFBA67" w14:textId="77777777"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CrossTable</w:t>
      </w:r>
      <w:proofErr w:type="spellEnd"/>
      <w:r w:rsidRPr="00EB7474">
        <w:rPr>
          <w:rFonts w:ascii="Times New Roman" w:hAnsi="Times New Roman" w:cs="Times New Roman"/>
        </w:rPr>
        <w:t>(</w:t>
      </w:r>
      <w:proofErr w:type="spellStart"/>
      <w:proofErr w:type="gramEnd"/>
      <w:r w:rsidRPr="00EB7474">
        <w:rPr>
          <w:rFonts w:ascii="Times New Roman" w:hAnsi="Times New Roman" w:cs="Times New Roman"/>
        </w:rPr>
        <w:t>selected.data$group,selected.data$linkstatus</w:t>
      </w:r>
      <w:proofErr w:type="spellEnd"/>
      <w:r w:rsidRPr="00EB7474">
        <w:rPr>
          <w:rFonts w:ascii="Times New Roman" w:hAnsi="Times New Roman" w:cs="Times New Roman"/>
        </w:rPr>
        <w:t>)</w:t>
      </w:r>
    </w:p>
    <w:p w14:paraId="262EEB85" w14:textId="77777777"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CrossTable</w:t>
      </w:r>
      <w:proofErr w:type="spellEnd"/>
      <w:r w:rsidRPr="00EB7474">
        <w:rPr>
          <w:rFonts w:ascii="Times New Roman" w:hAnsi="Times New Roman" w:cs="Times New Roman"/>
        </w:rPr>
        <w:t>(</w:t>
      </w:r>
      <w:proofErr w:type="spellStart"/>
      <w:proofErr w:type="gramEnd"/>
      <w:r w:rsidRPr="00EB7474">
        <w:rPr>
          <w:rFonts w:ascii="Times New Roman" w:hAnsi="Times New Roman" w:cs="Times New Roman"/>
        </w:rPr>
        <w:t>selected.data$group,selected.data$substance</w:t>
      </w:r>
      <w:proofErr w:type="spellEnd"/>
      <w:r w:rsidRPr="00EB7474">
        <w:rPr>
          <w:rFonts w:ascii="Times New Roman" w:hAnsi="Times New Roman" w:cs="Times New Roman"/>
        </w:rPr>
        <w:t>)</w:t>
      </w:r>
    </w:p>
    <w:p w14:paraId="426C2FF8" w14:textId="1E71A8BB"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CrossTable</w:t>
      </w:r>
      <w:proofErr w:type="spellEnd"/>
      <w:r w:rsidRPr="00EB7474">
        <w:rPr>
          <w:rFonts w:ascii="Times New Roman" w:hAnsi="Times New Roman" w:cs="Times New Roman"/>
        </w:rPr>
        <w:t>(</w:t>
      </w:r>
      <w:proofErr w:type="gramEnd"/>
      <w:r w:rsidRPr="00EB7474">
        <w:rPr>
          <w:rFonts w:ascii="Times New Roman" w:hAnsi="Times New Roman" w:cs="Times New Roman"/>
        </w:rPr>
        <w:t>selected.</w:t>
      </w:r>
      <w:r>
        <w:rPr>
          <w:rFonts w:ascii="Times New Roman" w:hAnsi="Times New Roman" w:cs="Times New Roman"/>
        </w:rPr>
        <w:t>data$group,selected.data$g1btv)</w:t>
      </w:r>
    </w:p>
    <w:p w14:paraId="7E692C64" w14:textId="2D8000DC"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long.data2</w:t>
      </w:r>
      <w:proofErr w:type="gramEnd"/>
      <w:r w:rsidRPr="00EB7474">
        <w:rPr>
          <w:rFonts w:ascii="Times New Roman" w:hAnsi="Times New Roman" w:cs="Times New Roman"/>
        </w:rPr>
        <w:t xml:space="preserve"> &lt;- </w:t>
      </w:r>
      <w:proofErr w:type="spellStart"/>
      <w:r w:rsidRPr="00EB7474">
        <w:rPr>
          <w:rFonts w:ascii="Times New Roman" w:hAnsi="Times New Roman" w:cs="Times New Roman"/>
        </w:rPr>
        <w:t>na.omit</w:t>
      </w:r>
      <w:proofErr w:type="spellEnd"/>
      <w:r w:rsidRPr="00EB7474">
        <w:rPr>
          <w:rFonts w:ascii="Times New Roman" w:hAnsi="Times New Roman" w:cs="Times New Roman"/>
        </w:rPr>
        <w:t>(long.data1)</w:t>
      </w:r>
      <w:r>
        <w:rPr>
          <w:rFonts w:ascii="Times New Roman" w:hAnsi="Times New Roman" w:cs="Times New Roman"/>
        </w:rPr>
        <w:t>;</w:t>
      </w:r>
      <w:r w:rsidRPr="00EB7474">
        <w:rPr>
          <w:rFonts w:ascii="Times New Roman" w:hAnsi="Times New Roman" w:cs="Times New Roman"/>
        </w:rPr>
        <w:t>require(</w:t>
      </w:r>
      <w:proofErr w:type="spellStart"/>
      <w:r w:rsidRPr="00EB7474">
        <w:rPr>
          <w:rFonts w:ascii="Times New Roman" w:hAnsi="Times New Roman" w:cs="Times New Roman"/>
        </w:rPr>
        <w:t>grDevices</w:t>
      </w:r>
      <w:proofErr w:type="spellEnd"/>
      <w:r w:rsidRPr="00EB7474">
        <w:rPr>
          <w:rFonts w:ascii="Times New Roman" w:hAnsi="Times New Roman" w:cs="Times New Roman"/>
        </w:rPr>
        <w:t>)</w:t>
      </w:r>
    </w:p>
    <w:p w14:paraId="584612C3" w14:textId="79D6713D"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tN</w:t>
      </w:r>
      <w:proofErr w:type="spellEnd"/>
      <w:proofErr w:type="gramEnd"/>
      <w:r w:rsidRPr="00EB7474">
        <w:rPr>
          <w:rFonts w:ascii="Times New Roman" w:hAnsi="Times New Roman" w:cs="Times New Roman"/>
        </w:rPr>
        <w:t>&lt;- table(long.data2$e2btv)</w:t>
      </w:r>
      <w:r w:rsidR="00B22156">
        <w:rPr>
          <w:rFonts w:ascii="Times New Roman" w:hAnsi="Times New Roman" w:cs="Times New Roman"/>
        </w:rPr>
        <w:t>;</w:t>
      </w:r>
      <w:r w:rsidRPr="00EB7474">
        <w:rPr>
          <w:rFonts w:ascii="Times New Roman" w:hAnsi="Times New Roman" w:cs="Times New Roman"/>
        </w:rPr>
        <w:t>r &lt;-</w:t>
      </w:r>
      <w:r>
        <w:rPr>
          <w:rFonts w:ascii="Times New Roman" w:hAnsi="Times New Roman" w:cs="Times New Roman"/>
        </w:rPr>
        <w:t xml:space="preserve"> </w:t>
      </w:r>
      <w:proofErr w:type="spellStart"/>
      <w:r>
        <w:rPr>
          <w:rFonts w:ascii="Times New Roman" w:hAnsi="Times New Roman" w:cs="Times New Roman"/>
        </w:rPr>
        <w:t>barplot</w:t>
      </w:r>
      <w:proofErr w:type="spellEnd"/>
      <w:r>
        <w:rPr>
          <w:rFonts w:ascii="Times New Roman" w:hAnsi="Times New Roman" w:cs="Times New Roman"/>
        </w:rPr>
        <w:t>(</w:t>
      </w:r>
      <w:proofErr w:type="spellStart"/>
      <w:r>
        <w:rPr>
          <w:rFonts w:ascii="Times New Roman" w:hAnsi="Times New Roman" w:cs="Times New Roman"/>
        </w:rPr>
        <w:t>tN</w:t>
      </w:r>
      <w:proofErr w:type="spellEnd"/>
      <w:r>
        <w:rPr>
          <w:rFonts w:ascii="Times New Roman" w:hAnsi="Times New Roman" w:cs="Times New Roman"/>
        </w:rPr>
        <w:t>, col = rainbow(20))</w:t>
      </w:r>
    </w:p>
    <w:p w14:paraId="6C78B3CA" w14:textId="77777777"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ggplot</w:t>
      </w:r>
      <w:proofErr w:type="spellEnd"/>
      <w:proofErr w:type="gramEnd"/>
      <w:r w:rsidRPr="00EB7474">
        <w:rPr>
          <w:rFonts w:ascii="Times New Roman" w:hAnsi="Times New Roman" w:cs="Times New Roman"/>
        </w:rPr>
        <w:t xml:space="preserve">(long.data2, </w:t>
      </w:r>
      <w:proofErr w:type="spellStart"/>
      <w:r w:rsidRPr="00EB7474">
        <w:rPr>
          <w:rFonts w:ascii="Times New Roman" w:hAnsi="Times New Roman" w:cs="Times New Roman"/>
        </w:rPr>
        <w:t>aes</w:t>
      </w:r>
      <w:proofErr w:type="spellEnd"/>
      <w:r w:rsidRPr="00EB7474">
        <w:rPr>
          <w:rFonts w:ascii="Times New Roman" w:hAnsi="Times New Roman" w:cs="Times New Roman"/>
        </w:rPr>
        <w:t xml:space="preserve">(e2btv)) + </w:t>
      </w:r>
      <w:proofErr w:type="spellStart"/>
      <w:r w:rsidRPr="00EB7474">
        <w:rPr>
          <w:rFonts w:ascii="Times New Roman" w:hAnsi="Times New Roman" w:cs="Times New Roman"/>
        </w:rPr>
        <w:t>geom_histogram</w:t>
      </w:r>
      <w:proofErr w:type="spellEnd"/>
      <w:r w:rsidRPr="00EB7474">
        <w:rPr>
          <w:rFonts w:ascii="Times New Roman" w:hAnsi="Times New Roman" w:cs="Times New Roman"/>
        </w:rPr>
        <w:t>() + scale_x_log10()</w:t>
      </w:r>
    </w:p>
    <w:p w14:paraId="2BD7C357" w14:textId="77777777"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par</w:t>
      </w:r>
      <w:proofErr w:type="gramEnd"/>
      <w:r w:rsidRPr="00EB7474">
        <w:rPr>
          <w:rFonts w:ascii="Times New Roman" w:hAnsi="Times New Roman" w:cs="Times New Roman"/>
        </w:rPr>
        <w:t>(</w:t>
      </w:r>
      <w:proofErr w:type="spellStart"/>
      <w:r w:rsidRPr="00EB7474">
        <w:rPr>
          <w:rFonts w:ascii="Times New Roman" w:hAnsi="Times New Roman" w:cs="Times New Roman"/>
        </w:rPr>
        <w:t>cex</w:t>
      </w:r>
      <w:proofErr w:type="spellEnd"/>
      <w:r w:rsidRPr="00EB7474">
        <w:rPr>
          <w:rFonts w:ascii="Times New Roman" w:hAnsi="Times New Roman" w:cs="Times New Roman"/>
        </w:rPr>
        <w:t>=0.6)</w:t>
      </w:r>
    </w:p>
    <w:p w14:paraId="0F6DA05F" w14:textId="77777777"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with</w:t>
      </w:r>
      <w:proofErr w:type="gramEnd"/>
      <w:r w:rsidRPr="00EB7474">
        <w:rPr>
          <w:rFonts w:ascii="Times New Roman" w:hAnsi="Times New Roman" w:cs="Times New Roman"/>
        </w:rPr>
        <w:t>(long.data2,interaction.plot(time,group,e2btv,lty=c(1,2,3,4),</w:t>
      </w:r>
      <w:proofErr w:type="spellStart"/>
      <w:r w:rsidRPr="00EB7474">
        <w:rPr>
          <w:rFonts w:ascii="Times New Roman" w:hAnsi="Times New Roman" w:cs="Times New Roman"/>
        </w:rPr>
        <w:t>lwd</w:t>
      </w:r>
      <w:proofErr w:type="spellEnd"/>
      <w:r w:rsidRPr="00EB7474">
        <w:rPr>
          <w:rFonts w:ascii="Times New Roman" w:hAnsi="Times New Roman" w:cs="Times New Roman"/>
        </w:rPr>
        <w:t>=3,col=c("</w:t>
      </w:r>
      <w:proofErr w:type="spellStart"/>
      <w:r w:rsidRPr="00EB7474">
        <w:rPr>
          <w:rFonts w:ascii="Times New Roman" w:hAnsi="Times New Roman" w:cs="Times New Roman"/>
        </w:rPr>
        <w:t>chartreuse","blue</w:t>
      </w:r>
      <w:proofErr w:type="spellEnd"/>
      <w:r w:rsidRPr="00EB7474">
        <w:rPr>
          <w:rFonts w:ascii="Times New Roman" w:hAnsi="Times New Roman" w:cs="Times New Roman"/>
        </w:rPr>
        <w:t>"),</w:t>
      </w:r>
      <w:proofErr w:type="spellStart"/>
      <w:r w:rsidRPr="00EB7474">
        <w:rPr>
          <w:rFonts w:ascii="Times New Roman" w:hAnsi="Times New Roman" w:cs="Times New Roman"/>
        </w:rPr>
        <w:t>trace.label</w:t>
      </w:r>
      <w:proofErr w:type="spellEnd"/>
      <w:r w:rsidRPr="00EB7474">
        <w:rPr>
          <w:rFonts w:ascii="Times New Roman" w:hAnsi="Times New Roman" w:cs="Times New Roman"/>
        </w:rPr>
        <w:t>="group"))</w:t>
      </w:r>
    </w:p>
    <w:p w14:paraId="1058E759" w14:textId="77777777"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require</w:t>
      </w:r>
      <w:proofErr w:type="gramEnd"/>
      <w:r w:rsidRPr="00EB7474">
        <w:rPr>
          <w:rFonts w:ascii="Times New Roman" w:hAnsi="Times New Roman" w:cs="Times New Roman"/>
        </w:rPr>
        <w:t>(lme4)</w:t>
      </w:r>
    </w:p>
    <w:p w14:paraId="3DB007B1" w14:textId="77777777"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glmres1</w:t>
      </w:r>
      <w:proofErr w:type="gramEnd"/>
      <w:r w:rsidRPr="00EB7474">
        <w:rPr>
          <w:rFonts w:ascii="Times New Roman" w:hAnsi="Times New Roman" w:cs="Times New Roman"/>
        </w:rPr>
        <w:t xml:space="preserve"> &lt;- </w:t>
      </w:r>
      <w:proofErr w:type="spellStart"/>
      <w:r w:rsidRPr="00EB7474">
        <w:rPr>
          <w:rFonts w:ascii="Times New Roman" w:hAnsi="Times New Roman" w:cs="Times New Roman"/>
        </w:rPr>
        <w:t>glmer</w:t>
      </w:r>
      <w:proofErr w:type="spellEnd"/>
      <w:r w:rsidRPr="00EB7474">
        <w:rPr>
          <w:rFonts w:ascii="Times New Roman" w:hAnsi="Times New Roman" w:cs="Times New Roman"/>
        </w:rPr>
        <w:t>(e2btv~group*time+(1|id),data=long.data1,family="</w:t>
      </w:r>
      <w:proofErr w:type="spellStart"/>
      <w:r w:rsidRPr="00EB7474">
        <w:rPr>
          <w:rFonts w:ascii="Times New Roman" w:hAnsi="Times New Roman" w:cs="Times New Roman"/>
        </w:rPr>
        <w:t>poisson</w:t>
      </w:r>
      <w:proofErr w:type="spellEnd"/>
      <w:r w:rsidRPr="00EB7474">
        <w:rPr>
          <w:rFonts w:ascii="Times New Roman" w:hAnsi="Times New Roman" w:cs="Times New Roman"/>
        </w:rPr>
        <w:t>")</w:t>
      </w:r>
    </w:p>
    <w:p w14:paraId="6B79D2D9" w14:textId="4B197FB8" w:rsidR="00EB7474" w:rsidRPr="00EB7474" w:rsidRDefault="00EB7474" w:rsidP="00EB7474">
      <w:pPr>
        <w:rPr>
          <w:rFonts w:ascii="Times New Roman" w:hAnsi="Times New Roman" w:cs="Times New Roman"/>
        </w:rPr>
      </w:pPr>
      <w:proofErr w:type="gramStart"/>
      <w:r>
        <w:rPr>
          <w:rFonts w:ascii="Times New Roman" w:hAnsi="Times New Roman" w:cs="Times New Roman"/>
        </w:rPr>
        <w:t>summary</w:t>
      </w:r>
      <w:proofErr w:type="gramEnd"/>
      <w:r>
        <w:rPr>
          <w:rFonts w:ascii="Times New Roman" w:hAnsi="Times New Roman" w:cs="Times New Roman"/>
        </w:rPr>
        <w:t>(glmres1);</w:t>
      </w:r>
      <w:proofErr w:type="spellStart"/>
      <w:r w:rsidRPr="00EB7474">
        <w:rPr>
          <w:rFonts w:ascii="Times New Roman" w:hAnsi="Times New Roman" w:cs="Times New Roman"/>
        </w:rPr>
        <w:t>confint</w:t>
      </w:r>
      <w:proofErr w:type="spellEnd"/>
      <w:r w:rsidRPr="00EB7474">
        <w:rPr>
          <w:rFonts w:ascii="Times New Roman" w:hAnsi="Times New Roman" w:cs="Times New Roman"/>
        </w:rPr>
        <w:t>(glmres1, level = 0.95,method = "boot",</w:t>
      </w:r>
      <w:proofErr w:type="spellStart"/>
      <w:r w:rsidRPr="00EB7474">
        <w:rPr>
          <w:rFonts w:ascii="Times New Roman" w:hAnsi="Times New Roman" w:cs="Times New Roman"/>
        </w:rPr>
        <w:t>nsim</w:t>
      </w:r>
      <w:proofErr w:type="spellEnd"/>
      <w:r w:rsidRPr="00EB7474">
        <w:rPr>
          <w:rFonts w:ascii="Times New Roman" w:hAnsi="Times New Roman" w:cs="Times New Roman"/>
        </w:rPr>
        <w:t xml:space="preserve"> = 10,</w:t>
      </w:r>
    </w:p>
    <w:p w14:paraId="3B9AAEBE" w14:textId="77777777"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boot.type</w:t>
      </w:r>
      <w:proofErr w:type="spellEnd"/>
      <w:proofErr w:type="gramEnd"/>
      <w:r w:rsidRPr="00EB7474">
        <w:rPr>
          <w:rFonts w:ascii="Times New Roman" w:hAnsi="Times New Roman" w:cs="Times New Roman"/>
        </w:rPr>
        <w:t xml:space="preserve"> = "</w:t>
      </w:r>
      <w:proofErr w:type="spellStart"/>
      <w:r w:rsidRPr="00EB7474">
        <w:rPr>
          <w:rFonts w:ascii="Times New Roman" w:hAnsi="Times New Roman" w:cs="Times New Roman"/>
        </w:rPr>
        <w:t>perc</w:t>
      </w:r>
      <w:proofErr w:type="spellEnd"/>
      <w:r w:rsidRPr="00EB7474">
        <w:rPr>
          <w:rFonts w:ascii="Times New Roman" w:hAnsi="Times New Roman" w:cs="Times New Roman"/>
        </w:rPr>
        <w:t>", quiet = FALSE)</w:t>
      </w:r>
    </w:p>
    <w:p w14:paraId="74E24761" w14:textId="04BFB193"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mySumm</w:t>
      </w:r>
      <w:proofErr w:type="spellEnd"/>
      <w:proofErr w:type="gramEnd"/>
      <w:r w:rsidRPr="00EB7474">
        <w:rPr>
          <w:rFonts w:ascii="Times New Roman" w:hAnsi="Times New Roman" w:cs="Times New Roman"/>
        </w:rPr>
        <w:t xml:space="preserve"> &lt;- function(.) {</w:t>
      </w:r>
      <w:proofErr w:type="gramStart"/>
      <w:r w:rsidRPr="00EB7474">
        <w:rPr>
          <w:rFonts w:ascii="Times New Roman" w:hAnsi="Times New Roman" w:cs="Times New Roman"/>
        </w:rPr>
        <w:t>c</w:t>
      </w:r>
      <w:proofErr w:type="gramEnd"/>
      <w:r w:rsidRPr="00EB7474">
        <w:rPr>
          <w:rFonts w:ascii="Times New Roman" w:hAnsi="Times New Roman" w:cs="Times New Roman"/>
        </w:rPr>
        <w:t>(beta=</w:t>
      </w:r>
      <w:proofErr w:type="spellStart"/>
      <w:r w:rsidRPr="00EB7474">
        <w:rPr>
          <w:rFonts w:ascii="Times New Roman" w:hAnsi="Times New Roman" w:cs="Times New Roman"/>
        </w:rPr>
        <w:t>fixef</w:t>
      </w:r>
      <w:proofErr w:type="spellEnd"/>
      <w:r w:rsidRPr="00EB7474">
        <w:rPr>
          <w:rFonts w:ascii="Times New Roman" w:hAnsi="Times New Roman" w:cs="Times New Roman"/>
        </w:rPr>
        <w:t>(.),sigma=sigma(.), sig01=</w:t>
      </w:r>
      <w:proofErr w:type="spellStart"/>
      <w:r w:rsidRPr="00EB7474">
        <w:rPr>
          <w:rFonts w:ascii="Times New Roman" w:hAnsi="Times New Roman" w:cs="Times New Roman"/>
        </w:rPr>
        <w:t>sqrt</w:t>
      </w:r>
      <w:proofErr w:type="spellEnd"/>
      <w:r w:rsidRPr="00EB7474">
        <w:rPr>
          <w:rFonts w:ascii="Times New Roman" w:hAnsi="Times New Roman" w:cs="Times New Roman"/>
        </w:rPr>
        <w:t>(</w:t>
      </w:r>
      <w:proofErr w:type="spellStart"/>
      <w:r w:rsidRPr="00EB7474">
        <w:rPr>
          <w:rFonts w:ascii="Times New Roman" w:hAnsi="Times New Roman" w:cs="Times New Roman"/>
        </w:rPr>
        <w:t>unlist</w:t>
      </w:r>
      <w:proofErr w:type="spellEnd"/>
      <w:r w:rsidRPr="00EB7474">
        <w:rPr>
          <w:rFonts w:ascii="Times New Roman" w:hAnsi="Times New Roman" w:cs="Times New Roman"/>
        </w:rPr>
        <w:t>(</w:t>
      </w:r>
      <w:proofErr w:type="spellStart"/>
      <w:r w:rsidRPr="00EB7474">
        <w:rPr>
          <w:rFonts w:ascii="Times New Roman" w:hAnsi="Times New Roman" w:cs="Times New Roman"/>
        </w:rPr>
        <w:t>VarCorr</w:t>
      </w:r>
      <w:proofErr w:type="spellEnd"/>
      <w:r w:rsidRPr="00EB7474">
        <w:rPr>
          <w:rFonts w:ascii="Times New Roman" w:hAnsi="Times New Roman" w:cs="Times New Roman"/>
        </w:rPr>
        <w:t>(.))))}</w:t>
      </w:r>
    </w:p>
    <w:p w14:paraId="27D95C03" w14:textId="77777777"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glmres2</w:t>
      </w:r>
      <w:proofErr w:type="gramEnd"/>
      <w:r w:rsidRPr="00EB7474">
        <w:rPr>
          <w:rFonts w:ascii="Times New Roman" w:hAnsi="Times New Roman" w:cs="Times New Roman"/>
        </w:rPr>
        <w:t xml:space="preserve"> &lt;- </w:t>
      </w:r>
      <w:proofErr w:type="spellStart"/>
      <w:r w:rsidRPr="00EB7474">
        <w:rPr>
          <w:rFonts w:ascii="Times New Roman" w:hAnsi="Times New Roman" w:cs="Times New Roman"/>
        </w:rPr>
        <w:t>glmer</w:t>
      </w:r>
      <w:proofErr w:type="spellEnd"/>
      <w:r w:rsidRPr="00EB7474">
        <w:rPr>
          <w:rFonts w:ascii="Times New Roman" w:hAnsi="Times New Roman" w:cs="Times New Roman"/>
        </w:rPr>
        <w:t>(e2btv~group*</w:t>
      </w:r>
      <w:proofErr w:type="spellStart"/>
      <w:r w:rsidRPr="00EB7474">
        <w:rPr>
          <w:rFonts w:ascii="Times New Roman" w:hAnsi="Times New Roman" w:cs="Times New Roman"/>
        </w:rPr>
        <w:t>time+homeless</w:t>
      </w:r>
      <w:proofErr w:type="spellEnd"/>
      <w:r w:rsidRPr="00EB7474">
        <w:rPr>
          <w:rFonts w:ascii="Times New Roman" w:hAnsi="Times New Roman" w:cs="Times New Roman"/>
        </w:rPr>
        <w:t>*group+(1|id),data=long.data1,family="</w:t>
      </w:r>
      <w:proofErr w:type="spellStart"/>
      <w:r w:rsidRPr="00EB7474">
        <w:rPr>
          <w:rFonts w:ascii="Times New Roman" w:hAnsi="Times New Roman" w:cs="Times New Roman"/>
        </w:rPr>
        <w:t>poisson</w:t>
      </w:r>
      <w:proofErr w:type="spellEnd"/>
      <w:r w:rsidRPr="00EB7474">
        <w:rPr>
          <w:rFonts w:ascii="Times New Roman" w:hAnsi="Times New Roman" w:cs="Times New Roman"/>
        </w:rPr>
        <w:t>")</w:t>
      </w:r>
    </w:p>
    <w:p w14:paraId="49E60D8E" w14:textId="7BC29F94" w:rsidR="00EB7474" w:rsidRPr="00EB7474" w:rsidRDefault="00E03E5D" w:rsidP="00EB7474">
      <w:pPr>
        <w:rPr>
          <w:rFonts w:ascii="Times New Roman" w:hAnsi="Times New Roman" w:cs="Times New Roman"/>
        </w:rPr>
      </w:pPr>
      <w:proofErr w:type="gramStart"/>
      <w:r>
        <w:rPr>
          <w:rFonts w:ascii="Times New Roman" w:hAnsi="Times New Roman" w:cs="Times New Roman"/>
        </w:rPr>
        <w:t>summary</w:t>
      </w:r>
      <w:proofErr w:type="gramEnd"/>
      <w:r>
        <w:rPr>
          <w:rFonts w:ascii="Times New Roman" w:hAnsi="Times New Roman" w:cs="Times New Roman"/>
        </w:rPr>
        <w:t>(glmres2);</w:t>
      </w:r>
      <w:proofErr w:type="spellStart"/>
      <w:r w:rsidR="00EB7474" w:rsidRPr="00EB7474">
        <w:rPr>
          <w:rFonts w:ascii="Times New Roman" w:hAnsi="Times New Roman" w:cs="Times New Roman"/>
        </w:rPr>
        <w:t>confint</w:t>
      </w:r>
      <w:proofErr w:type="spellEnd"/>
      <w:r w:rsidR="00EB7474" w:rsidRPr="00EB7474">
        <w:rPr>
          <w:rFonts w:ascii="Times New Roman" w:hAnsi="Times New Roman" w:cs="Times New Roman"/>
        </w:rPr>
        <w:t>(glmres2, level = 0.95,method = "boot",</w:t>
      </w:r>
      <w:proofErr w:type="spellStart"/>
      <w:r w:rsidR="00EB7474" w:rsidRPr="00EB7474">
        <w:rPr>
          <w:rFonts w:ascii="Times New Roman" w:hAnsi="Times New Roman" w:cs="Times New Roman"/>
        </w:rPr>
        <w:t>nsim</w:t>
      </w:r>
      <w:proofErr w:type="spellEnd"/>
      <w:r w:rsidR="00EB7474" w:rsidRPr="00EB7474">
        <w:rPr>
          <w:rFonts w:ascii="Times New Roman" w:hAnsi="Times New Roman" w:cs="Times New Roman"/>
        </w:rPr>
        <w:t xml:space="preserve"> = 10,</w:t>
      </w:r>
    </w:p>
    <w:p w14:paraId="19A2CE4A" w14:textId="77777777"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boot.type</w:t>
      </w:r>
      <w:proofErr w:type="spellEnd"/>
      <w:proofErr w:type="gramEnd"/>
      <w:r w:rsidRPr="00EB7474">
        <w:rPr>
          <w:rFonts w:ascii="Times New Roman" w:hAnsi="Times New Roman" w:cs="Times New Roman"/>
        </w:rPr>
        <w:t xml:space="preserve"> = "</w:t>
      </w:r>
      <w:proofErr w:type="spellStart"/>
      <w:r w:rsidRPr="00EB7474">
        <w:rPr>
          <w:rFonts w:ascii="Times New Roman" w:hAnsi="Times New Roman" w:cs="Times New Roman"/>
        </w:rPr>
        <w:t>perc</w:t>
      </w:r>
      <w:proofErr w:type="spellEnd"/>
      <w:r w:rsidRPr="00EB7474">
        <w:rPr>
          <w:rFonts w:ascii="Times New Roman" w:hAnsi="Times New Roman" w:cs="Times New Roman"/>
        </w:rPr>
        <w:t>", quiet = FALSE)</w:t>
      </w:r>
    </w:p>
    <w:p w14:paraId="15D0AE39" w14:textId="77777777"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glmres3</w:t>
      </w:r>
      <w:proofErr w:type="gramEnd"/>
      <w:r w:rsidRPr="00EB7474">
        <w:rPr>
          <w:rFonts w:ascii="Times New Roman" w:hAnsi="Times New Roman" w:cs="Times New Roman"/>
        </w:rPr>
        <w:t xml:space="preserve"> &lt;- </w:t>
      </w:r>
      <w:proofErr w:type="spellStart"/>
      <w:r w:rsidRPr="00EB7474">
        <w:rPr>
          <w:rFonts w:ascii="Times New Roman" w:hAnsi="Times New Roman" w:cs="Times New Roman"/>
        </w:rPr>
        <w:t>glmer</w:t>
      </w:r>
      <w:proofErr w:type="spellEnd"/>
      <w:r w:rsidRPr="00EB7474">
        <w:rPr>
          <w:rFonts w:ascii="Times New Roman" w:hAnsi="Times New Roman" w:cs="Times New Roman"/>
        </w:rPr>
        <w:t>(e2btv~group*</w:t>
      </w:r>
      <w:proofErr w:type="spellStart"/>
      <w:r w:rsidRPr="00EB7474">
        <w:rPr>
          <w:rFonts w:ascii="Times New Roman" w:hAnsi="Times New Roman" w:cs="Times New Roman"/>
        </w:rPr>
        <w:t>time+substance</w:t>
      </w:r>
      <w:proofErr w:type="spellEnd"/>
      <w:r w:rsidRPr="00EB7474">
        <w:rPr>
          <w:rFonts w:ascii="Times New Roman" w:hAnsi="Times New Roman" w:cs="Times New Roman"/>
        </w:rPr>
        <w:t>*group+(1|id),data=long.data1,family="</w:t>
      </w:r>
      <w:proofErr w:type="spellStart"/>
      <w:r w:rsidRPr="00EB7474">
        <w:rPr>
          <w:rFonts w:ascii="Times New Roman" w:hAnsi="Times New Roman" w:cs="Times New Roman"/>
        </w:rPr>
        <w:t>poisson</w:t>
      </w:r>
      <w:proofErr w:type="spellEnd"/>
      <w:r w:rsidRPr="00EB7474">
        <w:rPr>
          <w:rFonts w:ascii="Times New Roman" w:hAnsi="Times New Roman" w:cs="Times New Roman"/>
        </w:rPr>
        <w:t>")</w:t>
      </w:r>
    </w:p>
    <w:p w14:paraId="1E8CE6E2" w14:textId="2904CC6F" w:rsidR="00EB7474" w:rsidRPr="00EB7474" w:rsidRDefault="00E03E5D" w:rsidP="00EB7474">
      <w:pPr>
        <w:rPr>
          <w:rFonts w:ascii="Times New Roman" w:hAnsi="Times New Roman" w:cs="Times New Roman"/>
        </w:rPr>
      </w:pPr>
      <w:proofErr w:type="gramStart"/>
      <w:r>
        <w:rPr>
          <w:rFonts w:ascii="Times New Roman" w:hAnsi="Times New Roman" w:cs="Times New Roman"/>
        </w:rPr>
        <w:t>summary</w:t>
      </w:r>
      <w:proofErr w:type="gramEnd"/>
      <w:r>
        <w:rPr>
          <w:rFonts w:ascii="Times New Roman" w:hAnsi="Times New Roman" w:cs="Times New Roman"/>
        </w:rPr>
        <w:t>(glmres3);</w:t>
      </w:r>
      <w:proofErr w:type="spellStart"/>
      <w:r w:rsidR="00EB7474" w:rsidRPr="00EB7474">
        <w:rPr>
          <w:rFonts w:ascii="Times New Roman" w:hAnsi="Times New Roman" w:cs="Times New Roman"/>
        </w:rPr>
        <w:t>confint</w:t>
      </w:r>
      <w:proofErr w:type="spellEnd"/>
      <w:r w:rsidR="00EB7474" w:rsidRPr="00EB7474">
        <w:rPr>
          <w:rFonts w:ascii="Times New Roman" w:hAnsi="Times New Roman" w:cs="Times New Roman"/>
        </w:rPr>
        <w:t>(glmres3, level = 0.95,method = "boot",</w:t>
      </w:r>
      <w:proofErr w:type="spellStart"/>
      <w:r w:rsidR="00EB7474" w:rsidRPr="00EB7474">
        <w:rPr>
          <w:rFonts w:ascii="Times New Roman" w:hAnsi="Times New Roman" w:cs="Times New Roman"/>
        </w:rPr>
        <w:t>nsim</w:t>
      </w:r>
      <w:proofErr w:type="spellEnd"/>
      <w:r w:rsidR="00EB7474" w:rsidRPr="00EB7474">
        <w:rPr>
          <w:rFonts w:ascii="Times New Roman" w:hAnsi="Times New Roman" w:cs="Times New Roman"/>
        </w:rPr>
        <w:t xml:space="preserve"> = 10,</w:t>
      </w:r>
    </w:p>
    <w:p w14:paraId="1E8232EA" w14:textId="77777777"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boot.type</w:t>
      </w:r>
      <w:proofErr w:type="spellEnd"/>
      <w:proofErr w:type="gramEnd"/>
      <w:r w:rsidRPr="00EB7474">
        <w:rPr>
          <w:rFonts w:ascii="Times New Roman" w:hAnsi="Times New Roman" w:cs="Times New Roman"/>
        </w:rPr>
        <w:t xml:space="preserve"> = "</w:t>
      </w:r>
      <w:proofErr w:type="spellStart"/>
      <w:r w:rsidRPr="00EB7474">
        <w:rPr>
          <w:rFonts w:ascii="Times New Roman" w:hAnsi="Times New Roman" w:cs="Times New Roman"/>
        </w:rPr>
        <w:t>perc</w:t>
      </w:r>
      <w:proofErr w:type="spellEnd"/>
      <w:r w:rsidRPr="00EB7474">
        <w:rPr>
          <w:rFonts w:ascii="Times New Roman" w:hAnsi="Times New Roman" w:cs="Times New Roman"/>
        </w:rPr>
        <w:t>", quiet = FALSE)</w:t>
      </w:r>
    </w:p>
    <w:p w14:paraId="1FB94A3E" w14:textId="77777777"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help.data</w:t>
      </w:r>
      <w:proofErr w:type="spellEnd"/>
      <w:proofErr w:type="gramEnd"/>
      <w:r w:rsidRPr="00EB7474">
        <w:rPr>
          <w:rFonts w:ascii="Times New Roman" w:hAnsi="Times New Roman" w:cs="Times New Roman"/>
        </w:rPr>
        <w:t xml:space="preserve"> &lt;- </w:t>
      </w:r>
      <w:proofErr w:type="spellStart"/>
      <w:r w:rsidRPr="00EB7474">
        <w:rPr>
          <w:rFonts w:ascii="Times New Roman" w:hAnsi="Times New Roman" w:cs="Times New Roman"/>
        </w:rPr>
        <w:t>mydata</w:t>
      </w:r>
      <w:proofErr w:type="spellEnd"/>
      <w:r w:rsidRPr="00EB7474">
        <w:rPr>
          <w:rFonts w:ascii="Times New Roman" w:hAnsi="Times New Roman" w:cs="Times New Roman"/>
        </w:rPr>
        <w:t>[,c("id","e2b","e2b1","e2b2","e2b3","e2b4","i1","i11","i12","i13","i14","pcs","pcs1","pcs2","pcs3","pcs4","mcs","mcs1","mcs2","mcs3","mcs4","sexrisk","sexrisk1","sexrisk2","sexrisk3","sexrisk4","d1","age","substance","racegrp","cesd","cesd1","cesd2","cesd3","cesd4")]</w:t>
      </w:r>
    </w:p>
    <w:p w14:paraId="2261DE0E" w14:textId="77777777"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help.data</w:t>
      </w:r>
      <w:proofErr w:type="spellEnd"/>
      <w:proofErr w:type="gramEnd"/>
      <w:r w:rsidRPr="00EB7474">
        <w:rPr>
          <w:rFonts w:ascii="Times New Roman" w:hAnsi="Times New Roman" w:cs="Times New Roman"/>
        </w:rPr>
        <w:t xml:space="preserve"> &lt;- subset(</w:t>
      </w:r>
      <w:proofErr w:type="spellStart"/>
      <w:r w:rsidRPr="00EB7474">
        <w:rPr>
          <w:rFonts w:ascii="Times New Roman" w:hAnsi="Times New Roman" w:cs="Times New Roman"/>
        </w:rPr>
        <w:t>mydata,select</w:t>
      </w:r>
      <w:proofErr w:type="spellEnd"/>
      <w:r w:rsidRPr="00EB7474">
        <w:rPr>
          <w:rFonts w:ascii="Times New Roman" w:hAnsi="Times New Roman" w:cs="Times New Roman"/>
        </w:rPr>
        <w:t>=-c(anysubstatus,female,g1b,g1b1,g1b2,g1b3,g1b4,homeless,linkstatus,satreat,treat))</w:t>
      </w:r>
    </w:p>
    <w:p w14:paraId="03E6ABB8" w14:textId="4436071C" w:rsidR="00EB7474" w:rsidRPr="00EB7474" w:rsidRDefault="00E03E5D" w:rsidP="00EB7474">
      <w:pPr>
        <w:rPr>
          <w:rFonts w:ascii="Times New Roman" w:hAnsi="Times New Roman" w:cs="Times New Roman"/>
        </w:rPr>
      </w:pPr>
      <w:proofErr w:type="gramStart"/>
      <w:r>
        <w:rPr>
          <w:rFonts w:ascii="Times New Roman" w:hAnsi="Times New Roman" w:cs="Times New Roman"/>
        </w:rPr>
        <w:t>attach</w:t>
      </w:r>
      <w:proofErr w:type="gramEnd"/>
      <w:r>
        <w:rPr>
          <w:rFonts w:ascii="Times New Roman" w:hAnsi="Times New Roman" w:cs="Times New Roman"/>
        </w:rPr>
        <w:t>(</w:t>
      </w:r>
      <w:proofErr w:type="spellStart"/>
      <w:r>
        <w:rPr>
          <w:rFonts w:ascii="Times New Roman" w:hAnsi="Times New Roman" w:cs="Times New Roman"/>
        </w:rPr>
        <w:t>mydata</w:t>
      </w:r>
      <w:proofErr w:type="spellEnd"/>
      <w:r>
        <w:rPr>
          <w:rFonts w:ascii="Times New Roman" w:hAnsi="Times New Roman" w:cs="Times New Roman"/>
        </w:rPr>
        <w:t>);</w:t>
      </w:r>
      <w:proofErr w:type="spellStart"/>
      <w:r w:rsidR="00EB7474" w:rsidRPr="00EB7474">
        <w:rPr>
          <w:rFonts w:ascii="Times New Roman" w:hAnsi="Times New Roman" w:cs="Times New Roman"/>
        </w:rPr>
        <w:t>anysubstatus</w:t>
      </w:r>
      <w:proofErr w:type="spellEnd"/>
      <w:r w:rsidR="00EB7474" w:rsidRPr="00EB7474">
        <w:rPr>
          <w:rFonts w:ascii="Times New Roman" w:hAnsi="Times New Roman" w:cs="Times New Roman"/>
        </w:rPr>
        <w:t xml:space="preserve">&lt;- </w:t>
      </w:r>
      <w:proofErr w:type="spellStart"/>
      <w:r w:rsidR="00EB7474" w:rsidRPr="00EB7474">
        <w:rPr>
          <w:rFonts w:ascii="Times New Roman" w:hAnsi="Times New Roman" w:cs="Times New Roman"/>
        </w:rPr>
        <w:t>as.factor</w:t>
      </w:r>
      <w:proofErr w:type="spellEnd"/>
      <w:r w:rsidR="00EB7474" w:rsidRPr="00EB7474">
        <w:rPr>
          <w:rFonts w:ascii="Times New Roman" w:hAnsi="Times New Roman" w:cs="Times New Roman"/>
        </w:rPr>
        <w:t>(</w:t>
      </w:r>
      <w:proofErr w:type="spellStart"/>
      <w:r w:rsidR="00EB7474" w:rsidRPr="00EB7474">
        <w:rPr>
          <w:rFonts w:ascii="Times New Roman" w:hAnsi="Times New Roman" w:cs="Times New Roman"/>
        </w:rPr>
        <w:t>anysubstatus</w:t>
      </w:r>
      <w:proofErr w:type="spellEnd"/>
      <w:r w:rsidR="00EB7474" w:rsidRPr="00EB7474">
        <w:rPr>
          <w:rFonts w:ascii="Times New Roman" w:hAnsi="Times New Roman" w:cs="Times New Roman"/>
        </w:rPr>
        <w:t>)</w:t>
      </w:r>
    </w:p>
    <w:p w14:paraId="7815896F" w14:textId="0D4DC86C"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female</w:t>
      </w:r>
      <w:proofErr w:type="gramEnd"/>
      <w:r w:rsidRPr="00EB7474">
        <w:rPr>
          <w:rFonts w:ascii="Times New Roman" w:hAnsi="Times New Roman" w:cs="Times New Roman"/>
        </w:rPr>
        <w:t xml:space="preserve"> &lt;- </w:t>
      </w:r>
      <w:proofErr w:type="spellStart"/>
      <w:r w:rsidRPr="00EB7474">
        <w:rPr>
          <w:rFonts w:ascii="Times New Roman" w:hAnsi="Times New Roman" w:cs="Times New Roman"/>
        </w:rPr>
        <w:t>as.facto</w:t>
      </w:r>
      <w:r w:rsidR="00E03E5D">
        <w:rPr>
          <w:rFonts w:ascii="Times New Roman" w:hAnsi="Times New Roman" w:cs="Times New Roman"/>
        </w:rPr>
        <w:t>r</w:t>
      </w:r>
      <w:proofErr w:type="spellEnd"/>
      <w:r w:rsidR="00E03E5D">
        <w:rPr>
          <w:rFonts w:ascii="Times New Roman" w:hAnsi="Times New Roman" w:cs="Times New Roman"/>
        </w:rPr>
        <w:t xml:space="preserve">(female);g1b &lt;- </w:t>
      </w:r>
      <w:proofErr w:type="spellStart"/>
      <w:r w:rsidR="00E03E5D">
        <w:rPr>
          <w:rFonts w:ascii="Times New Roman" w:hAnsi="Times New Roman" w:cs="Times New Roman"/>
        </w:rPr>
        <w:t>as.factor</w:t>
      </w:r>
      <w:proofErr w:type="spellEnd"/>
      <w:r w:rsidR="00E03E5D">
        <w:rPr>
          <w:rFonts w:ascii="Times New Roman" w:hAnsi="Times New Roman" w:cs="Times New Roman"/>
        </w:rPr>
        <w:t>(g1b);</w:t>
      </w:r>
      <w:r w:rsidRPr="00EB7474">
        <w:rPr>
          <w:rFonts w:ascii="Times New Roman" w:hAnsi="Times New Roman" w:cs="Times New Roman"/>
        </w:rPr>
        <w:t xml:space="preserve">g1b1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 xml:space="preserve">(g1b1);g1b2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(g1b2)</w:t>
      </w:r>
      <w:r w:rsidR="00E03E5D">
        <w:rPr>
          <w:rFonts w:ascii="Times New Roman" w:hAnsi="Times New Roman" w:cs="Times New Roman"/>
        </w:rPr>
        <w:t>;</w:t>
      </w:r>
      <w:r w:rsidRPr="00EB7474">
        <w:rPr>
          <w:rFonts w:ascii="Times New Roman" w:hAnsi="Times New Roman" w:cs="Times New Roman"/>
        </w:rPr>
        <w:t xml:space="preserve">g1b3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 xml:space="preserve">(g1b3);g1b4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(g1b4)</w:t>
      </w:r>
    </w:p>
    <w:p w14:paraId="6D46643A" w14:textId="77777777"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homeless</w:t>
      </w:r>
      <w:proofErr w:type="gramEnd"/>
      <w:r w:rsidRPr="00EB7474">
        <w:rPr>
          <w:rFonts w:ascii="Times New Roman" w:hAnsi="Times New Roman" w:cs="Times New Roman"/>
        </w:rPr>
        <w:t xml:space="preserve">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(homeless);</w:t>
      </w:r>
      <w:proofErr w:type="spellStart"/>
      <w:r w:rsidRPr="00EB7474">
        <w:rPr>
          <w:rFonts w:ascii="Times New Roman" w:hAnsi="Times New Roman" w:cs="Times New Roman"/>
        </w:rPr>
        <w:t>linkstatus</w:t>
      </w:r>
      <w:proofErr w:type="spellEnd"/>
      <w:r w:rsidRPr="00EB7474">
        <w:rPr>
          <w:rFonts w:ascii="Times New Roman" w:hAnsi="Times New Roman" w:cs="Times New Roman"/>
        </w:rPr>
        <w:t xml:space="preserve">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w:t>
      </w:r>
      <w:proofErr w:type="spellStart"/>
      <w:r w:rsidRPr="00EB7474">
        <w:rPr>
          <w:rFonts w:ascii="Times New Roman" w:hAnsi="Times New Roman" w:cs="Times New Roman"/>
        </w:rPr>
        <w:t>linkstatus</w:t>
      </w:r>
      <w:proofErr w:type="spellEnd"/>
      <w:r w:rsidRPr="00EB7474">
        <w:rPr>
          <w:rFonts w:ascii="Times New Roman" w:hAnsi="Times New Roman" w:cs="Times New Roman"/>
        </w:rPr>
        <w:t>)</w:t>
      </w:r>
    </w:p>
    <w:p w14:paraId="092C2DA1" w14:textId="6404A8CC"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satreat</w:t>
      </w:r>
      <w:proofErr w:type="spellEnd"/>
      <w:proofErr w:type="gramEnd"/>
      <w:r w:rsidRPr="00EB7474">
        <w:rPr>
          <w:rFonts w:ascii="Times New Roman" w:hAnsi="Times New Roman" w:cs="Times New Roman"/>
        </w:rPr>
        <w:t xml:space="preserve">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w:t>
      </w:r>
      <w:proofErr w:type="spellStart"/>
      <w:r w:rsidRPr="00EB7474">
        <w:rPr>
          <w:rFonts w:ascii="Times New Roman" w:hAnsi="Times New Roman" w:cs="Times New Roman"/>
        </w:rPr>
        <w:t>sat</w:t>
      </w:r>
      <w:r w:rsidR="00E03E5D">
        <w:rPr>
          <w:rFonts w:ascii="Times New Roman" w:hAnsi="Times New Roman" w:cs="Times New Roman"/>
        </w:rPr>
        <w:t>reat</w:t>
      </w:r>
      <w:proofErr w:type="spellEnd"/>
      <w:r w:rsidR="00E03E5D">
        <w:rPr>
          <w:rFonts w:ascii="Times New Roman" w:hAnsi="Times New Roman" w:cs="Times New Roman"/>
        </w:rPr>
        <w:t xml:space="preserve">);treat &lt;- </w:t>
      </w:r>
      <w:proofErr w:type="spellStart"/>
      <w:r w:rsidR="00E03E5D">
        <w:rPr>
          <w:rFonts w:ascii="Times New Roman" w:hAnsi="Times New Roman" w:cs="Times New Roman"/>
        </w:rPr>
        <w:t>as.factor</w:t>
      </w:r>
      <w:proofErr w:type="spellEnd"/>
      <w:r w:rsidR="00E03E5D">
        <w:rPr>
          <w:rFonts w:ascii="Times New Roman" w:hAnsi="Times New Roman" w:cs="Times New Roman"/>
        </w:rPr>
        <w:t>(treat);</w:t>
      </w:r>
      <w:r w:rsidRPr="00EB7474">
        <w:rPr>
          <w:rFonts w:ascii="Times New Roman" w:hAnsi="Times New Roman" w:cs="Times New Roman"/>
        </w:rPr>
        <w:t>detach(</w:t>
      </w:r>
      <w:proofErr w:type="spellStart"/>
      <w:r w:rsidRPr="00EB7474">
        <w:rPr>
          <w:rFonts w:ascii="Times New Roman" w:hAnsi="Times New Roman" w:cs="Times New Roman"/>
        </w:rPr>
        <w:t>mydata</w:t>
      </w:r>
      <w:proofErr w:type="spellEnd"/>
      <w:r w:rsidRPr="00EB7474">
        <w:rPr>
          <w:rFonts w:ascii="Times New Roman" w:hAnsi="Times New Roman" w:cs="Times New Roman"/>
        </w:rPr>
        <w:t>)</w:t>
      </w:r>
    </w:p>
    <w:p w14:paraId="7EDF3A13" w14:textId="77777777"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help.data</w:t>
      </w:r>
      <w:proofErr w:type="spellEnd"/>
      <w:proofErr w:type="gramEnd"/>
      <w:r w:rsidRPr="00EB7474">
        <w:rPr>
          <w:rFonts w:ascii="Times New Roman" w:hAnsi="Times New Roman" w:cs="Times New Roman"/>
        </w:rPr>
        <w:t xml:space="preserve"> &lt;- </w:t>
      </w:r>
      <w:proofErr w:type="spellStart"/>
      <w:r w:rsidRPr="00EB7474">
        <w:rPr>
          <w:rFonts w:ascii="Times New Roman" w:hAnsi="Times New Roman" w:cs="Times New Roman"/>
        </w:rPr>
        <w:t>cbind</w:t>
      </w:r>
      <w:proofErr w:type="spellEnd"/>
      <w:r w:rsidRPr="00EB7474">
        <w:rPr>
          <w:rFonts w:ascii="Times New Roman" w:hAnsi="Times New Roman" w:cs="Times New Roman"/>
        </w:rPr>
        <w:t>(help.data,anysubstatus,female,g1b,g1b1,g1b2,g1b3,g1b4,homeless,linkstatus,satreat,treat)</w:t>
      </w:r>
    </w:p>
    <w:p w14:paraId="106CC7C8" w14:textId="3F127A36"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require</w:t>
      </w:r>
      <w:proofErr w:type="gramEnd"/>
      <w:r w:rsidRPr="00EB7474">
        <w:rPr>
          <w:rFonts w:ascii="Times New Roman" w:hAnsi="Times New Roman" w:cs="Times New Roman"/>
        </w:rPr>
        <w:t>(mice)</w:t>
      </w:r>
      <w:r w:rsidR="00E03E5D">
        <w:rPr>
          <w:rFonts w:ascii="Times New Roman" w:hAnsi="Times New Roman" w:cs="Times New Roman"/>
        </w:rPr>
        <w:t>;</w:t>
      </w:r>
      <w:proofErr w:type="spellStart"/>
      <w:r w:rsidRPr="00EB7474">
        <w:rPr>
          <w:rFonts w:ascii="Times New Roman" w:hAnsi="Times New Roman" w:cs="Times New Roman"/>
        </w:rPr>
        <w:t>missing.pattern</w:t>
      </w:r>
      <w:proofErr w:type="spellEnd"/>
      <w:r w:rsidRPr="00EB7474">
        <w:rPr>
          <w:rFonts w:ascii="Times New Roman" w:hAnsi="Times New Roman" w:cs="Times New Roman"/>
        </w:rPr>
        <w:t xml:space="preserve"> &lt;- </w:t>
      </w:r>
      <w:proofErr w:type="spellStart"/>
      <w:r w:rsidRPr="00EB7474">
        <w:rPr>
          <w:rFonts w:ascii="Times New Roman" w:hAnsi="Times New Roman" w:cs="Times New Roman"/>
        </w:rPr>
        <w:t>md.pattern</w:t>
      </w:r>
      <w:proofErr w:type="spellEnd"/>
      <w:r w:rsidRPr="00EB7474">
        <w:rPr>
          <w:rFonts w:ascii="Times New Roman" w:hAnsi="Times New Roman" w:cs="Times New Roman"/>
        </w:rPr>
        <w:t>(</w:t>
      </w:r>
      <w:proofErr w:type="spellStart"/>
      <w:r w:rsidRPr="00EB7474">
        <w:rPr>
          <w:rFonts w:ascii="Times New Roman" w:hAnsi="Times New Roman" w:cs="Times New Roman"/>
        </w:rPr>
        <w:t>help.data</w:t>
      </w:r>
      <w:proofErr w:type="spellEnd"/>
      <w:r w:rsidRPr="00EB7474">
        <w:rPr>
          <w:rFonts w:ascii="Times New Roman" w:hAnsi="Times New Roman" w:cs="Times New Roman"/>
        </w:rPr>
        <w:t>)</w:t>
      </w:r>
    </w:p>
    <w:p w14:paraId="383908D1" w14:textId="77777777"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imp1</w:t>
      </w:r>
      <w:proofErr w:type="gramEnd"/>
      <w:r w:rsidRPr="00EB7474">
        <w:rPr>
          <w:rFonts w:ascii="Times New Roman" w:hAnsi="Times New Roman" w:cs="Times New Roman"/>
        </w:rPr>
        <w:t xml:space="preserve"> &lt;-mice(</w:t>
      </w:r>
      <w:proofErr w:type="spellStart"/>
      <w:r w:rsidRPr="00EB7474">
        <w:rPr>
          <w:rFonts w:ascii="Times New Roman" w:hAnsi="Times New Roman" w:cs="Times New Roman"/>
        </w:rPr>
        <w:t>help.data,m</w:t>
      </w:r>
      <w:proofErr w:type="spellEnd"/>
      <w:r w:rsidRPr="00EB7474">
        <w:rPr>
          <w:rFonts w:ascii="Times New Roman" w:hAnsi="Times New Roman" w:cs="Times New Roman"/>
        </w:rPr>
        <w:t>=5,maxit=5,seed=23109,</w:t>
      </w:r>
    </w:p>
    <w:p w14:paraId="3E4A4EC4" w14:textId="64C8147F"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method</w:t>
      </w:r>
      <w:proofErr w:type="gramEnd"/>
      <w:r w:rsidRPr="00EB7474">
        <w:rPr>
          <w:rFonts w:ascii="Times New Roman" w:hAnsi="Times New Roman" w:cs="Times New Roman"/>
        </w:rPr>
        <w:t>=c(rep("pmm",75),rep(</w:t>
      </w:r>
      <w:r w:rsidR="00E03E5D">
        <w:rPr>
          <w:rFonts w:ascii="Times New Roman" w:hAnsi="Times New Roman" w:cs="Times New Roman"/>
        </w:rPr>
        <w:t>"polyreg",2),rep("logreg",11)));</w:t>
      </w:r>
      <w:r w:rsidRPr="00EB7474">
        <w:rPr>
          <w:rFonts w:ascii="Times New Roman" w:hAnsi="Times New Roman" w:cs="Times New Roman"/>
        </w:rPr>
        <w:t>summary(imp1)</w:t>
      </w:r>
    </w:p>
    <w:p w14:paraId="43BC8F31" w14:textId="77777777"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complete.data1</w:t>
      </w:r>
      <w:proofErr w:type="gramEnd"/>
      <w:r w:rsidRPr="00EB7474">
        <w:rPr>
          <w:rFonts w:ascii="Times New Roman" w:hAnsi="Times New Roman" w:cs="Times New Roman"/>
        </w:rPr>
        <w:t xml:space="preserve"> &lt;- complete(imp1)</w:t>
      </w:r>
    </w:p>
    <w:p w14:paraId="33CE2A69" w14:textId="77777777"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selected.data</w:t>
      </w:r>
      <w:proofErr w:type="spellEnd"/>
      <w:proofErr w:type="gramEnd"/>
      <w:r w:rsidRPr="00EB7474">
        <w:rPr>
          <w:rFonts w:ascii="Times New Roman" w:hAnsi="Times New Roman" w:cs="Times New Roman"/>
        </w:rPr>
        <w:t xml:space="preserve"> &lt;- complete.data1[,c("age","anysubstatus","cesd","cesd1","cesd2","cesd3","cesd4","d1","e2b","e2b1","e2b2","e2b3","e2b4","female","g1b","g1b1","g1b2","g1b3","g1b4","homeless","i1","i11","i12","i13","i14","id","indtot","indtot1","indtot2","indtot3","indtot4","linkstatus","satreat","sexrisk","sexrisk1","sexrisk2","sexrisk3","sexrisk4","substance","treat")]</w:t>
      </w:r>
    </w:p>
    <w:p w14:paraId="213EFC01" w14:textId="77777777"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stripplot</w:t>
      </w:r>
      <w:proofErr w:type="spellEnd"/>
      <w:proofErr w:type="gramEnd"/>
      <w:r w:rsidRPr="00EB7474">
        <w:rPr>
          <w:rFonts w:ascii="Times New Roman" w:hAnsi="Times New Roman" w:cs="Times New Roman"/>
        </w:rPr>
        <w:t>(imp1,pch=20,cex=1.2)</w:t>
      </w:r>
    </w:p>
    <w:p w14:paraId="5E8F4E12" w14:textId="6AC73BA1"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long.data3</w:t>
      </w:r>
      <w:proofErr w:type="gramEnd"/>
      <w:r w:rsidRPr="00EB7474">
        <w:rPr>
          <w:rFonts w:ascii="Times New Roman" w:hAnsi="Times New Roman" w:cs="Times New Roman"/>
        </w:rPr>
        <w:t xml:space="preserve"> &lt;- reshape(</w:t>
      </w:r>
      <w:proofErr w:type="spellStart"/>
      <w:r w:rsidRPr="00EB7474">
        <w:rPr>
          <w:rFonts w:ascii="Times New Roman" w:hAnsi="Times New Roman" w:cs="Times New Roman"/>
        </w:rPr>
        <w:t>selected.data</w:t>
      </w:r>
      <w:proofErr w:type="spellEnd"/>
      <w:r w:rsidRPr="00EB7474">
        <w:rPr>
          <w:rFonts w:ascii="Times New Roman" w:hAnsi="Times New Roman" w:cs="Times New Roman"/>
        </w:rPr>
        <w:t xml:space="preserve"> ,</w:t>
      </w:r>
      <w:proofErr w:type="spellStart"/>
      <w:r w:rsidRPr="00EB7474">
        <w:rPr>
          <w:rFonts w:ascii="Times New Roman" w:hAnsi="Times New Roman" w:cs="Times New Roman"/>
        </w:rPr>
        <w:t>idvar</w:t>
      </w:r>
      <w:proofErr w:type="spellEnd"/>
      <w:r w:rsidRPr="00EB7474">
        <w:rPr>
          <w:rFonts w:ascii="Times New Roman" w:hAnsi="Times New Roman" w:cs="Times New Roman"/>
        </w:rPr>
        <w:t>=c("id"),varying=list(c("cesd","cesd1","cesd2","cesd3","cesd4"),c("i1","i11","i12","i13","i14"),c("g1b","g1b1","g1b2","g1b3","g1b4"),c("e2b","e2b1","e2b2","e2b3","e2b4"),c("indtot","indtot1","indtot2","indtot3","indtot4"),c("sexrisk","sexrisk1","sexrisk2","sexrisk3","sexrisk4")),</w:t>
      </w:r>
      <w:proofErr w:type="spellStart"/>
      <w:r w:rsidRPr="00EB7474">
        <w:rPr>
          <w:rFonts w:ascii="Times New Roman" w:hAnsi="Times New Roman" w:cs="Times New Roman"/>
        </w:rPr>
        <w:t>v.names</w:t>
      </w:r>
      <w:proofErr w:type="spellEnd"/>
      <w:r w:rsidRPr="00EB7474">
        <w:rPr>
          <w:rFonts w:ascii="Times New Roman" w:hAnsi="Times New Roman" w:cs="Times New Roman"/>
        </w:rPr>
        <w:t>=c("cesdtv","i1tv","g1btv","e2btv","indtottv","sexrisktv"),</w:t>
      </w:r>
      <w:proofErr w:type="spellStart"/>
      <w:r w:rsidRPr="00EB7474">
        <w:rPr>
          <w:rFonts w:ascii="Times New Roman" w:hAnsi="Times New Roman" w:cs="Times New Roman"/>
        </w:rPr>
        <w:t>timevar</w:t>
      </w:r>
      <w:proofErr w:type="spellEnd"/>
      <w:r w:rsidRPr="00EB7474">
        <w:rPr>
          <w:rFonts w:ascii="Times New Roman" w:hAnsi="Times New Roman" w:cs="Times New Roman"/>
        </w:rPr>
        <w:t>="</w:t>
      </w:r>
      <w:proofErr w:type="spellStart"/>
      <w:r w:rsidRPr="00EB7474">
        <w:rPr>
          <w:rFonts w:ascii="Times New Roman" w:hAnsi="Times New Roman" w:cs="Times New Roman"/>
        </w:rPr>
        <w:t>time",times</w:t>
      </w:r>
      <w:proofErr w:type="spellEnd"/>
      <w:r w:rsidRPr="00EB7474">
        <w:rPr>
          <w:rFonts w:ascii="Times New Roman" w:hAnsi="Times New Roman" w:cs="Times New Roman"/>
        </w:rPr>
        <w:t>=0:4,direction="long")</w:t>
      </w:r>
    </w:p>
    <w:p w14:paraId="7F102D76" w14:textId="683E7AA3"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long.data3</w:t>
      </w:r>
      <w:proofErr w:type="gramEnd"/>
      <w:r w:rsidRPr="00EB7474">
        <w:rPr>
          <w:rFonts w:ascii="Times New Roman" w:hAnsi="Times New Roman" w:cs="Times New Roman"/>
        </w:rPr>
        <w:t xml:space="preserve"> &lt;- within(long.data3, {</w:t>
      </w:r>
      <w:proofErr w:type="spellStart"/>
      <w:r w:rsidRPr="00EB7474">
        <w:rPr>
          <w:rFonts w:ascii="Times New Roman" w:hAnsi="Times New Roman" w:cs="Times New Roman"/>
        </w:rPr>
        <w:t>anysubstatus</w:t>
      </w:r>
      <w:proofErr w:type="spellEnd"/>
      <w:r w:rsidRPr="00EB7474">
        <w:rPr>
          <w:rFonts w:ascii="Times New Roman" w:hAnsi="Times New Roman" w:cs="Times New Roman"/>
        </w:rPr>
        <w:t xml:space="preserve">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w:t>
      </w:r>
      <w:proofErr w:type="spellStart"/>
      <w:r w:rsidRPr="00EB7474">
        <w:rPr>
          <w:rFonts w:ascii="Times New Roman" w:hAnsi="Times New Roman" w:cs="Times New Roman"/>
        </w:rPr>
        <w:t>anysubstatus</w:t>
      </w:r>
      <w:proofErr w:type="spellEnd"/>
      <w:r w:rsidRPr="00EB7474">
        <w:rPr>
          <w:rFonts w:ascii="Times New Roman" w:hAnsi="Times New Roman" w:cs="Times New Roman"/>
        </w:rPr>
        <w:t>)</w:t>
      </w:r>
    </w:p>
    <w:p w14:paraId="51F0834F" w14:textId="7B55DB1D"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female</w:t>
      </w:r>
      <w:proofErr w:type="gramEnd"/>
      <w:r w:rsidRPr="00EB7474">
        <w:rPr>
          <w:rFonts w:ascii="Times New Roman" w:hAnsi="Times New Roman" w:cs="Times New Roman"/>
        </w:rPr>
        <w:t xml:space="preserve">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(female)</w:t>
      </w:r>
      <w:r w:rsidR="00E03E5D">
        <w:rPr>
          <w:rFonts w:ascii="Times New Roman" w:hAnsi="Times New Roman" w:cs="Times New Roman"/>
        </w:rPr>
        <w:t>;</w:t>
      </w:r>
      <w:r w:rsidRPr="00EB7474">
        <w:rPr>
          <w:rFonts w:ascii="Times New Roman" w:hAnsi="Times New Roman" w:cs="Times New Roman"/>
        </w:rPr>
        <w:t xml:space="preserve">homeless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(homeless)</w:t>
      </w:r>
      <w:r w:rsidR="00E03E5D">
        <w:rPr>
          <w:rFonts w:ascii="Times New Roman" w:hAnsi="Times New Roman" w:cs="Times New Roman"/>
        </w:rPr>
        <w:t>;</w:t>
      </w:r>
      <w:proofErr w:type="spellStart"/>
      <w:r w:rsidRPr="00EB7474">
        <w:rPr>
          <w:rFonts w:ascii="Times New Roman" w:hAnsi="Times New Roman" w:cs="Times New Roman"/>
        </w:rPr>
        <w:t>linkstatus</w:t>
      </w:r>
      <w:proofErr w:type="spellEnd"/>
      <w:r w:rsidRPr="00EB7474">
        <w:rPr>
          <w:rFonts w:ascii="Times New Roman" w:hAnsi="Times New Roman" w:cs="Times New Roman"/>
        </w:rPr>
        <w:t xml:space="preserve">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w:t>
      </w:r>
      <w:proofErr w:type="spellStart"/>
      <w:r w:rsidRPr="00EB7474">
        <w:rPr>
          <w:rFonts w:ascii="Times New Roman" w:hAnsi="Times New Roman" w:cs="Times New Roman"/>
        </w:rPr>
        <w:t>linkstatus</w:t>
      </w:r>
      <w:proofErr w:type="spellEnd"/>
      <w:r w:rsidRPr="00EB7474">
        <w:rPr>
          <w:rFonts w:ascii="Times New Roman" w:hAnsi="Times New Roman" w:cs="Times New Roman"/>
        </w:rPr>
        <w:t>)</w:t>
      </w:r>
      <w:r w:rsidR="00E03E5D">
        <w:rPr>
          <w:rFonts w:ascii="Times New Roman" w:hAnsi="Times New Roman" w:cs="Times New Roman"/>
        </w:rPr>
        <w:t>;</w:t>
      </w:r>
      <w:proofErr w:type="spellStart"/>
      <w:r w:rsidRPr="00EB7474">
        <w:rPr>
          <w:rFonts w:ascii="Times New Roman" w:hAnsi="Times New Roman" w:cs="Times New Roman"/>
        </w:rPr>
        <w:t>satreat</w:t>
      </w:r>
      <w:proofErr w:type="spellEnd"/>
      <w:r w:rsidRPr="00EB7474">
        <w:rPr>
          <w:rFonts w:ascii="Times New Roman" w:hAnsi="Times New Roman" w:cs="Times New Roman"/>
        </w:rPr>
        <w:t xml:space="preserve">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w:t>
      </w:r>
      <w:proofErr w:type="spellStart"/>
      <w:r w:rsidRPr="00EB7474">
        <w:rPr>
          <w:rFonts w:ascii="Times New Roman" w:hAnsi="Times New Roman" w:cs="Times New Roman"/>
        </w:rPr>
        <w:t>satreat</w:t>
      </w:r>
      <w:proofErr w:type="spellEnd"/>
      <w:r w:rsidRPr="00EB7474">
        <w:rPr>
          <w:rFonts w:ascii="Times New Roman" w:hAnsi="Times New Roman" w:cs="Times New Roman"/>
        </w:rPr>
        <w:t>)</w:t>
      </w:r>
      <w:r w:rsidR="00E03E5D">
        <w:rPr>
          <w:rFonts w:ascii="Times New Roman" w:hAnsi="Times New Roman" w:cs="Times New Roman"/>
        </w:rPr>
        <w:t>;</w:t>
      </w:r>
      <w:r w:rsidRPr="00EB7474">
        <w:rPr>
          <w:rFonts w:ascii="Times New Roman" w:hAnsi="Times New Roman" w:cs="Times New Roman"/>
        </w:rPr>
        <w:t xml:space="preserve">group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(treat)</w:t>
      </w:r>
    </w:p>
    <w:p w14:paraId="4E6973B6" w14:textId="65D12D0F"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time</w:t>
      </w:r>
      <w:proofErr w:type="gramEnd"/>
      <w:r w:rsidRPr="00EB7474">
        <w:rPr>
          <w:rFonts w:ascii="Times New Roman" w:hAnsi="Times New Roman" w:cs="Times New Roman"/>
        </w:rPr>
        <w:t xml:space="preserve">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(time)</w:t>
      </w:r>
      <w:r w:rsidR="00E03E5D">
        <w:rPr>
          <w:rFonts w:ascii="Times New Roman" w:hAnsi="Times New Roman" w:cs="Times New Roman"/>
        </w:rPr>
        <w:t>;</w:t>
      </w:r>
      <w:proofErr w:type="spellStart"/>
      <w:r w:rsidRPr="00EB7474">
        <w:rPr>
          <w:rFonts w:ascii="Times New Roman" w:hAnsi="Times New Roman" w:cs="Times New Roman"/>
        </w:rPr>
        <w:t>glbtv</w:t>
      </w:r>
      <w:proofErr w:type="spellEnd"/>
      <w:r w:rsidRPr="00EB7474">
        <w:rPr>
          <w:rFonts w:ascii="Times New Roman" w:hAnsi="Times New Roman" w:cs="Times New Roman"/>
        </w:rPr>
        <w:t xml:space="preserve">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(g1btv)</w:t>
      </w:r>
      <w:r w:rsidR="00E03E5D">
        <w:rPr>
          <w:rFonts w:ascii="Times New Roman" w:hAnsi="Times New Roman" w:cs="Times New Roman"/>
        </w:rPr>
        <w:t>;</w:t>
      </w:r>
      <w:r w:rsidRPr="00EB7474">
        <w:rPr>
          <w:rFonts w:ascii="Times New Roman" w:hAnsi="Times New Roman" w:cs="Times New Roman"/>
        </w:rPr>
        <w:t xml:space="preserve">id &lt;- </w:t>
      </w:r>
      <w:proofErr w:type="spellStart"/>
      <w:r w:rsidRPr="00EB7474">
        <w:rPr>
          <w:rFonts w:ascii="Times New Roman" w:hAnsi="Times New Roman" w:cs="Times New Roman"/>
        </w:rPr>
        <w:t>as.factor</w:t>
      </w:r>
      <w:proofErr w:type="spellEnd"/>
      <w:r w:rsidRPr="00EB7474">
        <w:rPr>
          <w:rFonts w:ascii="Times New Roman" w:hAnsi="Times New Roman" w:cs="Times New Roman"/>
        </w:rPr>
        <w:t>(id)})</w:t>
      </w:r>
    </w:p>
    <w:p w14:paraId="23D20508" w14:textId="77777777"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glmres4</w:t>
      </w:r>
      <w:proofErr w:type="gramEnd"/>
      <w:r w:rsidRPr="00EB7474">
        <w:rPr>
          <w:rFonts w:ascii="Times New Roman" w:hAnsi="Times New Roman" w:cs="Times New Roman"/>
        </w:rPr>
        <w:t>&lt;-with(imp1,glmer(e2btv~group*time+(1|id),data=long.data3,REML=</w:t>
      </w:r>
      <w:proofErr w:type="spellStart"/>
      <w:r w:rsidRPr="00EB7474">
        <w:rPr>
          <w:rFonts w:ascii="Times New Roman" w:hAnsi="Times New Roman" w:cs="Times New Roman"/>
        </w:rPr>
        <w:t>F,family</w:t>
      </w:r>
      <w:proofErr w:type="spellEnd"/>
      <w:r w:rsidRPr="00EB7474">
        <w:rPr>
          <w:rFonts w:ascii="Times New Roman" w:hAnsi="Times New Roman" w:cs="Times New Roman"/>
        </w:rPr>
        <w:t>="</w:t>
      </w:r>
      <w:proofErr w:type="spellStart"/>
      <w:r w:rsidRPr="00EB7474">
        <w:rPr>
          <w:rFonts w:ascii="Times New Roman" w:hAnsi="Times New Roman" w:cs="Times New Roman"/>
        </w:rPr>
        <w:t>poisson</w:t>
      </w:r>
      <w:proofErr w:type="spellEnd"/>
      <w:r w:rsidRPr="00EB7474">
        <w:rPr>
          <w:rFonts w:ascii="Times New Roman" w:hAnsi="Times New Roman" w:cs="Times New Roman"/>
        </w:rPr>
        <w:t>"))</w:t>
      </w:r>
    </w:p>
    <w:p w14:paraId="4B17DA60" w14:textId="77777777"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summary</w:t>
      </w:r>
      <w:proofErr w:type="gramEnd"/>
      <w:r w:rsidRPr="00EB7474">
        <w:rPr>
          <w:rFonts w:ascii="Times New Roman" w:hAnsi="Times New Roman" w:cs="Times New Roman"/>
        </w:rPr>
        <w:t>(pool(glmres4))</w:t>
      </w:r>
    </w:p>
    <w:p w14:paraId="6D215FE0" w14:textId="77777777"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glmres4</w:t>
      </w:r>
      <w:proofErr w:type="gramEnd"/>
      <w:r w:rsidRPr="00EB7474">
        <w:rPr>
          <w:rFonts w:ascii="Times New Roman" w:hAnsi="Times New Roman" w:cs="Times New Roman"/>
        </w:rPr>
        <w:t xml:space="preserve"> &lt;- </w:t>
      </w:r>
      <w:proofErr w:type="spellStart"/>
      <w:r w:rsidRPr="00EB7474">
        <w:rPr>
          <w:rFonts w:ascii="Times New Roman" w:hAnsi="Times New Roman" w:cs="Times New Roman"/>
        </w:rPr>
        <w:t>glmer</w:t>
      </w:r>
      <w:proofErr w:type="spellEnd"/>
      <w:r w:rsidRPr="00EB7474">
        <w:rPr>
          <w:rFonts w:ascii="Times New Roman" w:hAnsi="Times New Roman" w:cs="Times New Roman"/>
        </w:rPr>
        <w:t>(e2btv~group*time+(1|id),data=long.data3,family="</w:t>
      </w:r>
      <w:proofErr w:type="spellStart"/>
      <w:r w:rsidRPr="00EB7474">
        <w:rPr>
          <w:rFonts w:ascii="Times New Roman" w:hAnsi="Times New Roman" w:cs="Times New Roman"/>
        </w:rPr>
        <w:t>poisson</w:t>
      </w:r>
      <w:proofErr w:type="spellEnd"/>
      <w:r w:rsidRPr="00EB7474">
        <w:rPr>
          <w:rFonts w:ascii="Times New Roman" w:hAnsi="Times New Roman" w:cs="Times New Roman"/>
        </w:rPr>
        <w:t>")</w:t>
      </w:r>
    </w:p>
    <w:p w14:paraId="16E4AF35" w14:textId="2334AAB9" w:rsidR="00EB7474" w:rsidRPr="00EB7474" w:rsidRDefault="00E03E5D" w:rsidP="00EB7474">
      <w:pPr>
        <w:rPr>
          <w:rFonts w:ascii="Times New Roman" w:hAnsi="Times New Roman" w:cs="Times New Roman"/>
        </w:rPr>
      </w:pPr>
      <w:proofErr w:type="gramStart"/>
      <w:r>
        <w:rPr>
          <w:rFonts w:ascii="Times New Roman" w:hAnsi="Times New Roman" w:cs="Times New Roman"/>
        </w:rPr>
        <w:t>summary</w:t>
      </w:r>
      <w:proofErr w:type="gramEnd"/>
      <w:r>
        <w:rPr>
          <w:rFonts w:ascii="Times New Roman" w:hAnsi="Times New Roman" w:cs="Times New Roman"/>
        </w:rPr>
        <w:t>(glmres4);</w:t>
      </w:r>
      <w:proofErr w:type="spellStart"/>
      <w:r w:rsidR="00EB7474" w:rsidRPr="00EB7474">
        <w:rPr>
          <w:rFonts w:ascii="Times New Roman" w:hAnsi="Times New Roman" w:cs="Times New Roman"/>
        </w:rPr>
        <w:t>confint</w:t>
      </w:r>
      <w:proofErr w:type="spellEnd"/>
      <w:r w:rsidR="00EB7474" w:rsidRPr="00EB7474">
        <w:rPr>
          <w:rFonts w:ascii="Times New Roman" w:hAnsi="Times New Roman" w:cs="Times New Roman"/>
        </w:rPr>
        <w:t>(glmres4, level = 0.95,method = "boot",</w:t>
      </w:r>
      <w:proofErr w:type="spellStart"/>
      <w:r w:rsidR="00EB7474" w:rsidRPr="00EB7474">
        <w:rPr>
          <w:rFonts w:ascii="Times New Roman" w:hAnsi="Times New Roman" w:cs="Times New Roman"/>
        </w:rPr>
        <w:t>nsim</w:t>
      </w:r>
      <w:proofErr w:type="spellEnd"/>
      <w:r w:rsidR="00EB7474" w:rsidRPr="00EB7474">
        <w:rPr>
          <w:rFonts w:ascii="Times New Roman" w:hAnsi="Times New Roman" w:cs="Times New Roman"/>
        </w:rPr>
        <w:t xml:space="preserve"> = 10,</w:t>
      </w:r>
    </w:p>
    <w:p w14:paraId="5E225506" w14:textId="77777777"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boot.type</w:t>
      </w:r>
      <w:proofErr w:type="spellEnd"/>
      <w:proofErr w:type="gramEnd"/>
      <w:r w:rsidRPr="00EB7474">
        <w:rPr>
          <w:rFonts w:ascii="Times New Roman" w:hAnsi="Times New Roman" w:cs="Times New Roman"/>
        </w:rPr>
        <w:t xml:space="preserve"> = "</w:t>
      </w:r>
      <w:proofErr w:type="spellStart"/>
      <w:r w:rsidRPr="00EB7474">
        <w:rPr>
          <w:rFonts w:ascii="Times New Roman" w:hAnsi="Times New Roman" w:cs="Times New Roman"/>
        </w:rPr>
        <w:t>perc</w:t>
      </w:r>
      <w:proofErr w:type="spellEnd"/>
      <w:r w:rsidRPr="00EB7474">
        <w:rPr>
          <w:rFonts w:ascii="Times New Roman" w:hAnsi="Times New Roman" w:cs="Times New Roman"/>
        </w:rPr>
        <w:t>", quiet = FALSE)</w:t>
      </w:r>
    </w:p>
    <w:p w14:paraId="6624C009" w14:textId="77777777"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glmres5</w:t>
      </w:r>
      <w:proofErr w:type="gramEnd"/>
      <w:r w:rsidRPr="00EB7474">
        <w:rPr>
          <w:rFonts w:ascii="Times New Roman" w:hAnsi="Times New Roman" w:cs="Times New Roman"/>
        </w:rPr>
        <w:t>&lt;-with(imp1,glmer(e2btv~group*time+(1|id),data=long.data3,family="</w:t>
      </w:r>
      <w:proofErr w:type="spellStart"/>
      <w:r w:rsidRPr="00EB7474">
        <w:rPr>
          <w:rFonts w:ascii="Times New Roman" w:hAnsi="Times New Roman" w:cs="Times New Roman"/>
        </w:rPr>
        <w:t>poisson</w:t>
      </w:r>
      <w:proofErr w:type="spellEnd"/>
      <w:r w:rsidRPr="00EB7474">
        <w:rPr>
          <w:rFonts w:ascii="Times New Roman" w:hAnsi="Times New Roman" w:cs="Times New Roman"/>
        </w:rPr>
        <w:t>"))</w:t>
      </w:r>
    </w:p>
    <w:p w14:paraId="59E9C57F" w14:textId="2C4D8132" w:rsidR="00E03E5D" w:rsidRDefault="00E03E5D" w:rsidP="00EB7474">
      <w:pPr>
        <w:rPr>
          <w:rFonts w:ascii="Times New Roman" w:hAnsi="Times New Roman" w:cs="Times New Roman"/>
        </w:rPr>
      </w:pPr>
      <w:proofErr w:type="gramStart"/>
      <w:r>
        <w:rPr>
          <w:rFonts w:ascii="Times New Roman" w:hAnsi="Times New Roman" w:cs="Times New Roman"/>
        </w:rPr>
        <w:t>summary</w:t>
      </w:r>
      <w:proofErr w:type="gramEnd"/>
      <w:r>
        <w:rPr>
          <w:rFonts w:ascii="Times New Roman" w:hAnsi="Times New Roman" w:cs="Times New Roman"/>
        </w:rPr>
        <w:t>(pool(glmres5))</w:t>
      </w:r>
    </w:p>
    <w:p w14:paraId="2511E989" w14:textId="784A80C2"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glmres5</w:t>
      </w:r>
      <w:proofErr w:type="gramEnd"/>
      <w:r w:rsidRPr="00EB7474">
        <w:rPr>
          <w:rFonts w:ascii="Times New Roman" w:hAnsi="Times New Roman" w:cs="Times New Roman"/>
        </w:rPr>
        <w:t xml:space="preserve"> &lt;- </w:t>
      </w:r>
      <w:proofErr w:type="spellStart"/>
      <w:r w:rsidRPr="00EB7474">
        <w:rPr>
          <w:rFonts w:ascii="Times New Roman" w:hAnsi="Times New Roman" w:cs="Times New Roman"/>
        </w:rPr>
        <w:t>glmer</w:t>
      </w:r>
      <w:proofErr w:type="spellEnd"/>
      <w:r w:rsidRPr="00EB7474">
        <w:rPr>
          <w:rFonts w:ascii="Times New Roman" w:hAnsi="Times New Roman" w:cs="Times New Roman"/>
        </w:rPr>
        <w:t>(e2btv~group*</w:t>
      </w:r>
      <w:proofErr w:type="spellStart"/>
      <w:r w:rsidRPr="00EB7474">
        <w:rPr>
          <w:rFonts w:ascii="Times New Roman" w:hAnsi="Times New Roman" w:cs="Times New Roman"/>
        </w:rPr>
        <w:t>time+homeless</w:t>
      </w:r>
      <w:proofErr w:type="spellEnd"/>
      <w:r w:rsidRPr="00EB7474">
        <w:rPr>
          <w:rFonts w:ascii="Times New Roman" w:hAnsi="Times New Roman" w:cs="Times New Roman"/>
        </w:rPr>
        <w:t>*group+(1|id),data=long.data3,family="</w:t>
      </w:r>
      <w:proofErr w:type="spellStart"/>
      <w:r w:rsidRPr="00EB7474">
        <w:rPr>
          <w:rFonts w:ascii="Times New Roman" w:hAnsi="Times New Roman" w:cs="Times New Roman"/>
        </w:rPr>
        <w:t>poisson</w:t>
      </w:r>
      <w:proofErr w:type="spellEnd"/>
      <w:r w:rsidRPr="00EB7474">
        <w:rPr>
          <w:rFonts w:ascii="Times New Roman" w:hAnsi="Times New Roman" w:cs="Times New Roman"/>
        </w:rPr>
        <w:t>")</w:t>
      </w:r>
    </w:p>
    <w:p w14:paraId="1441118C" w14:textId="35C6627A" w:rsidR="00EB7474" w:rsidRPr="00EB7474" w:rsidRDefault="00E03E5D" w:rsidP="00EB7474">
      <w:pPr>
        <w:rPr>
          <w:rFonts w:ascii="Times New Roman" w:hAnsi="Times New Roman" w:cs="Times New Roman"/>
        </w:rPr>
      </w:pPr>
      <w:proofErr w:type="gramStart"/>
      <w:r>
        <w:rPr>
          <w:rFonts w:ascii="Times New Roman" w:hAnsi="Times New Roman" w:cs="Times New Roman"/>
        </w:rPr>
        <w:t>summary</w:t>
      </w:r>
      <w:proofErr w:type="gramEnd"/>
      <w:r>
        <w:rPr>
          <w:rFonts w:ascii="Times New Roman" w:hAnsi="Times New Roman" w:cs="Times New Roman"/>
        </w:rPr>
        <w:t>(glmres5);</w:t>
      </w:r>
      <w:proofErr w:type="spellStart"/>
      <w:r w:rsidR="00EB7474" w:rsidRPr="00EB7474">
        <w:rPr>
          <w:rFonts w:ascii="Times New Roman" w:hAnsi="Times New Roman" w:cs="Times New Roman"/>
        </w:rPr>
        <w:t>confint</w:t>
      </w:r>
      <w:proofErr w:type="spellEnd"/>
      <w:r w:rsidR="00EB7474" w:rsidRPr="00EB7474">
        <w:rPr>
          <w:rFonts w:ascii="Times New Roman" w:hAnsi="Times New Roman" w:cs="Times New Roman"/>
        </w:rPr>
        <w:t>(glmres5, level = 0.95,method = "boot",</w:t>
      </w:r>
      <w:proofErr w:type="spellStart"/>
      <w:r w:rsidR="00EB7474" w:rsidRPr="00EB7474">
        <w:rPr>
          <w:rFonts w:ascii="Times New Roman" w:hAnsi="Times New Roman" w:cs="Times New Roman"/>
        </w:rPr>
        <w:t>nsim</w:t>
      </w:r>
      <w:proofErr w:type="spellEnd"/>
      <w:r w:rsidR="00EB7474" w:rsidRPr="00EB7474">
        <w:rPr>
          <w:rFonts w:ascii="Times New Roman" w:hAnsi="Times New Roman" w:cs="Times New Roman"/>
        </w:rPr>
        <w:t xml:space="preserve"> = 10,</w:t>
      </w:r>
    </w:p>
    <w:p w14:paraId="1F4AE5E7" w14:textId="77777777"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boot.type</w:t>
      </w:r>
      <w:proofErr w:type="spellEnd"/>
      <w:proofErr w:type="gramEnd"/>
      <w:r w:rsidRPr="00EB7474">
        <w:rPr>
          <w:rFonts w:ascii="Times New Roman" w:hAnsi="Times New Roman" w:cs="Times New Roman"/>
        </w:rPr>
        <w:t xml:space="preserve"> = "</w:t>
      </w:r>
      <w:proofErr w:type="spellStart"/>
      <w:r w:rsidRPr="00EB7474">
        <w:rPr>
          <w:rFonts w:ascii="Times New Roman" w:hAnsi="Times New Roman" w:cs="Times New Roman"/>
        </w:rPr>
        <w:t>perc</w:t>
      </w:r>
      <w:proofErr w:type="spellEnd"/>
      <w:r w:rsidRPr="00EB7474">
        <w:rPr>
          <w:rFonts w:ascii="Times New Roman" w:hAnsi="Times New Roman" w:cs="Times New Roman"/>
        </w:rPr>
        <w:t>", quiet = FALSE)</w:t>
      </w:r>
    </w:p>
    <w:p w14:paraId="3B7B93FB" w14:textId="77777777"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glmres6</w:t>
      </w:r>
      <w:proofErr w:type="gramEnd"/>
      <w:r w:rsidRPr="00EB7474">
        <w:rPr>
          <w:rFonts w:ascii="Times New Roman" w:hAnsi="Times New Roman" w:cs="Times New Roman"/>
        </w:rPr>
        <w:t>&lt;-with(imp1,glmer(e2btv~group*time+(1|id),data=long.data3,family="</w:t>
      </w:r>
      <w:proofErr w:type="spellStart"/>
      <w:r w:rsidRPr="00EB7474">
        <w:rPr>
          <w:rFonts w:ascii="Times New Roman" w:hAnsi="Times New Roman" w:cs="Times New Roman"/>
        </w:rPr>
        <w:t>poisson</w:t>
      </w:r>
      <w:proofErr w:type="spellEnd"/>
      <w:r w:rsidRPr="00EB7474">
        <w:rPr>
          <w:rFonts w:ascii="Times New Roman" w:hAnsi="Times New Roman" w:cs="Times New Roman"/>
        </w:rPr>
        <w:t>"))</w:t>
      </w:r>
    </w:p>
    <w:p w14:paraId="0EE8E0E0" w14:textId="77777777"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summary</w:t>
      </w:r>
      <w:proofErr w:type="gramEnd"/>
      <w:r w:rsidRPr="00EB7474">
        <w:rPr>
          <w:rFonts w:ascii="Times New Roman" w:hAnsi="Times New Roman" w:cs="Times New Roman"/>
        </w:rPr>
        <w:t>(pool(glmres6))</w:t>
      </w:r>
    </w:p>
    <w:p w14:paraId="170798F1" w14:textId="77777777"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glmres6</w:t>
      </w:r>
      <w:proofErr w:type="gramEnd"/>
      <w:r w:rsidRPr="00EB7474">
        <w:rPr>
          <w:rFonts w:ascii="Times New Roman" w:hAnsi="Times New Roman" w:cs="Times New Roman"/>
        </w:rPr>
        <w:t xml:space="preserve"> &lt;- </w:t>
      </w:r>
      <w:proofErr w:type="spellStart"/>
      <w:r w:rsidRPr="00EB7474">
        <w:rPr>
          <w:rFonts w:ascii="Times New Roman" w:hAnsi="Times New Roman" w:cs="Times New Roman"/>
        </w:rPr>
        <w:t>glmer</w:t>
      </w:r>
      <w:proofErr w:type="spellEnd"/>
      <w:r w:rsidRPr="00EB7474">
        <w:rPr>
          <w:rFonts w:ascii="Times New Roman" w:hAnsi="Times New Roman" w:cs="Times New Roman"/>
        </w:rPr>
        <w:t>(e2btv~group*</w:t>
      </w:r>
      <w:proofErr w:type="spellStart"/>
      <w:r w:rsidRPr="00EB7474">
        <w:rPr>
          <w:rFonts w:ascii="Times New Roman" w:hAnsi="Times New Roman" w:cs="Times New Roman"/>
        </w:rPr>
        <w:t>time+substance</w:t>
      </w:r>
      <w:proofErr w:type="spellEnd"/>
      <w:r w:rsidRPr="00EB7474">
        <w:rPr>
          <w:rFonts w:ascii="Times New Roman" w:hAnsi="Times New Roman" w:cs="Times New Roman"/>
        </w:rPr>
        <w:t>*group+(1|id),data=long.data3,family="</w:t>
      </w:r>
      <w:proofErr w:type="spellStart"/>
      <w:r w:rsidRPr="00EB7474">
        <w:rPr>
          <w:rFonts w:ascii="Times New Roman" w:hAnsi="Times New Roman" w:cs="Times New Roman"/>
        </w:rPr>
        <w:t>poisson</w:t>
      </w:r>
      <w:proofErr w:type="spellEnd"/>
      <w:r w:rsidRPr="00EB7474">
        <w:rPr>
          <w:rFonts w:ascii="Times New Roman" w:hAnsi="Times New Roman" w:cs="Times New Roman"/>
        </w:rPr>
        <w:t>")</w:t>
      </w:r>
    </w:p>
    <w:p w14:paraId="5274296C" w14:textId="60912DD1" w:rsidR="00EB7474" w:rsidRPr="00EB7474" w:rsidRDefault="00E03E5D" w:rsidP="00EB7474">
      <w:pPr>
        <w:rPr>
          <w:rFonts w:ascii="Times New Roman" w:hAnsi="Times New Roman" w:cs="Times New Roman"/>
        </w:rPr>
      </w:pPr>
      <w:proofErr w:type="gramStart"/>
      <w:r>
        <w:rPr>
          <w:rFonts w:ascii="Times New Roman" w:hAnsi="Times New Roman" w:cs="Times New Roman"/>
        </w:rPr>
        <w:t>summary</w:t>
      </w:r>
      <w:proofErr w:type="gramEnd"/>
      <w:r>
        <w:rPr>
          <w:rFonts w:ascii="Times New Roman" w:hAnsi="Times New Roman" w:cs="Times New Roman"/>
        </w:rPr>
        <w:t>(glmres6);</w:t>
      </w:r>
      <w:proofErr w:type="spellStart"/>
      <w:r w:rsidR="00EB7474" w:rsidRPr="00EB7474">
        <w:rPr>
          <w:rFonts w:ascii="Times New Roman" w:hAnsi="Times New Roman" w:cs="Times New Roman"/>
        </w:rPr>
        <w:t>confint</w:t>
      </w:r>
      <w:proofErr w:type="spellEnd"/>
      <w:r w:rsidR="00EB7474" w:rsidRPr="00EB7474">
        <w:rPr>
          <w:rFonts w:ascii="Times New Roman" w:hAnsi="Times New Roman" w:cs="Times New Roman"/>
        </w:rPr>
        <w:t>(glmres6, level = 0.95,method = "boot",</w:t>
      </w:r>
      <w:proofErr w:type="spellStart"/>
      <w:r w:rsidR="00EB7474" w:rsidRPr="00EB7474">
        <w:rPr>
          <w:rFonts w:ascii="Times New Roman" w:hAnsi="Times New Roman" w:cs="Times New Roman"/>
        </w:rPr>
        <w:t>nsim</w:t>
      </w:r>
      <w:proofErr w:type="spellEnd"/>
      <w:r w:rsidR="00EB7474" w:rsidRPr="00EB7474">
        <w:rPr>
          <w:rFonts w:ascii="Times New Roman" w:hAnsi="Times New Roman" w:cs="Times New Roman"/>
        </w:rPr>
        <w:t xml:space="preserve"> = 10,</w:t>
      </w:r>
    </w:p>
    <w:p w14:paraId="4D65F39E" w14:textId="77777777"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boot.type</w:t>
      </w:r>
      <w:proofErr w:type="spellEnd"/>
      <w:proofErr w:type="gramEnd"/>
      <w:r w:rsidRPr="00EB7474">
        <w:rPr>
          <w:rFonts w:ascii="Times New Roman" w:hAnsi="Times New Roman" w:cs="Times New Roman"/>
        </w:rPr>
        <w:t xml:space="preserve"> = "</w:t>
      </w:r>
      <w:proofErr w:type="spellStart"/>
      <w:r w:rsidRPr="00EB7474">
        <w:rPr>
          <w:rFonts w:ascii="Times New Roman" w:hAnsi="Times New Roman" w:cs="Times New Roman"/>
        </w:rPr>
        <w:t>perc</w:t>
      </w:r>
      <w:proofErr w:type="spellEnd"/>
      <w:r w:rsidRPr="00EB7474">
        <w:rPr>
          <w:rFonts w:ascii="Times New Roman" w:hAnsi="Times New Roman" w:cs="Times New Roman"/>
        </w:rPr>
        <w:t>", quiet = FALSE)</w:t>
      </w:r>
    </w:p>
    <w:p w14:paraId="13234E0D" w14:textId="77777777"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overdisp</w:t>
      </w:r>
      <w:proofErr w:type="gramEnd"/>
      <w:r w:rsidRPr="00EB7474">
        <w:rPr>
          <w:rFonts w:ascii="Times New Roman" w:hAnsi="Times New Roman" w:cs="Times New Roman"/>
        </w:rPr>
        <w:t>_fun</w:t>
      </w:r>
      <w:proofErr w:type="spellEnd"/>
      <w:r w:rsidRPr="00EB7474">
        <w:rPr>
          <w:rFonts w:ascii="Times New Roman" w:hAnsi="Times New Roman" w:cs="Times New Roman"/>
        </w:rPr>
        <w:t xml:space="preserve"> &lt;- function(model) {</w:t>
      </w:r>
    </w:p>
    <w:p w14:paraId="0444A5A4" w14:textId="56626AD0"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vpars</w:t>
      </w:r>
      <w:proofErr w:type="spellEnd"/>
      <w:proofErr w:type="gramEnd"/>
      <w:r w:rsidRPr="00EB7474">
        <w:rPr>
          <w:rFonts w:ascii="Times New Roman" w:hAnsi="Times New Roman" w:cs="Times New Roman"/>
        </w:rPr>
        <w:t xml:space="preserve"> &lt;- function(m) {</w:t>
      </w:r>
      <w:proofErr w:type="spellStart"/>
      <w:r w:rsidRPr="00EB7474">
        <w:rPr>
          <w:rFonts w:ascii="Times New Roman" w:hAnsi="Times New Roman" w:cs="Times New Roman"/>
        </w:rPr>
        <w:t>nrow</w:t>
      </w:r>
      <w:proofErr w:type="spellEnd"/>
      <w:r w:rsidRPr="00EB7474">
        <w:rPr>
          <w:rFonts w:ascii="Times New Roman" w:hAnsi="Times New Roman" w:cs="Times New Roman"/>
        </w:rPr>
        <w:t>(m)*(</w:t>
      </w:r>
      <w:proofErr w:type="spellStart"/>
      <w:r w:rsidRPr="00EB7474">
        <w:rPr>
          <w:rFonts w:ascii="Times New Roman" w:hAnsi="Times New Roman" w:cs="Times New Roman"/>
        </w:rPr>
        <w:t>nrow</w:t>
      </w:r>
      <w:proofErr w:type="spellEnd"/>
      <w:r w:rsidRPr="00EB7474">
        <w:rPr>
          <w:rFonts w:ascii="Times New Roman" w:hAnsi="Times New Roman" w:cs="Times New Roman"/>
        </w:rPr>
        <w:t>(m)+1)/2}</w:t>
      </w:r>
    </w:p>
    <w:p w14:paraId="58932F70" w14:textId="18A87F76"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model.df</w:t>
      </w:r>
      <w:proofErr w:type="spellEnd"/>
      <w:proofErr w:type="gramEnd"/>
      <w:r w:rsidRPr="00EB7474">
        <w:rPr>
          <w:rFonts w:ascii="Times New Roman" w:hAnsi="Times New Roman" w:cs="Times New Roman"/>
        </w:rPr>
        <w:t xml:space="preserve"> &lt;- sum(</w:t>
      </w:r>
      <w:proofErr w:type="spellStart"/>
      <w:r w:rsidRPr="00EB7474">
        <w:rPr>
          <w:rFonts w:ascii="Times New Roman" w:hAnsi="Times New Roman" w:cs="Times New Roman"/>
        </w:rPr>
        <w:t>sapply</w:t>
      </w:r>
      <w:proofErr w:type="spellEnd"/>
      <w:r w:rsidRPr="00EB7474">
        <w:rPr>
          <w:rFonts w:ascii="Times New Roman" w:hAnsi="Times New Roman" w:cs="Times New Roman"/>
        </w:rPr>
        <w:t>(</w:t>
      </w:r>
      <w:proofErr w:type="spellStart"/>
      <w:r w:rsidRPr="00EB7474">
        <w:rPr>
          <w:rFonts w:ascii="Times New Roman" w:hAnsi="Times New Roman" w:cs="Times New Roman"/>
        </w:rPr>
        <w:t>VarCorr</w:t>
      </w:r>
      <w:proofErr w:type="spellEnd"/>
      <w:r w:rsidRPr="00EB7474">
        <w:rPr>
          <w:rFonts w:ascii="Times New Roman" w:hAnsi="Times New Roman" w:cs="Times New Roman"/>
        </w:rPr>
        <w:t>(model),</w:t>
      </w:r>
      <w:proofErr w:type="spellStart"/>
      <w:r w:rsidRPr="00EB7474">
        <w:rPr>
          <w:rFonts w:ascii="Times New Roman" w:hAnsi="Times New Roman" w:cs="Times New Roman"/>
        </w:rPr>
        <w:t>vpars</w:t>
      </w:r>
      <w:proofErr w:type="spellEnd"/>
      <w:r w:rsidRPr="00EB7474">
        <w:rPr>
          <w:rFonts w:ascii="Times New Roman" w:hAnsi="Times New Roman" w:cs="Times New Roman"/>
        </w:rPr>
        <w:t>))+length(</w:t>
      </w:r>
      <w:proofErr w:type="spellStart"/>
      <w:r w:rsidRPr="00EB7474">
        <w:rPr>
          <w:rFonts w:ascii="Times New Roman" w:hAnsi="Times New Roman" w:cs="Times New Roman"/>
        </w:rPr>
        <w:t>fixef</w:t>
      </w:r>
      <w:proofErr w:type="spellEnd"/>
      <w:r w:rsidRPr="00EB7474">
        <w:rPr>
          <w:rFonts w:ascii="Times New Roman" w:hAnsi="Times New Roman" w:cs="Times New Roman"/>
        </w:rPr>
        <w:t>(model))</w:t>
      </w:r>
    </w:p>
    <w:p w14:paraId="209E5471" w14:textId="1A2C1DD4"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rdf</w:t>
      </w:r>
      <w:proofErr w:type="spellEnd"/>
      <w:proofErr w:type="gramEnd"/>
      <w:r w:rsidRPr="00EB7474">
        <w:rPr>
          <w:rFonts w:ascii="Times New Roman" w:hAnsi="Times New Roman" w:cs="Times New Roman"/>
        </w:rPr>
        <w:t xml:space="preserve"> &lt;- </w:t>
      </w:r>
      <w:proofErr w:type="spellStart"/>
      <w:r w:rsidRPr="00EB7474">
        <w:rPr>
          <w:rFonts w:ascii="Times New Roman" w:hAnsi="Times New Roman" w:cs="Times New Roman"/>
        </w:rPr>
        <w:t>nrow</w:t>
      </w:r>
      <w:proofErr w:type="spellEnd"/>
      <w:r w:rsidRPr="00EB7474">
        <w:rPr>
          <w:rFonts w:ascii="Times New Roman" w:hAnsi="Times New Roman" w:cs="Times New Roman"/>
        </w:rPr>
        <w:t>(</w:t>
      </w:r>
      <w:proofErr w:type="spellStart"/>
      <w:r w:rsidRPr="00EB7474">
        <w:rPr>
          <w:rFonts w:ascii="Times New Roman" w:hAnsi="Times New Roman" w:cs="Times New Roman"/>
        </w:rPr>
        <w:t>model.frame</w:t>
      </w:r>
      <w:proofErr w:type="spellEnd"/>
      <w:r w:rsidRPr="00EB7474">
        <w:rPr>
          <w:rFonts w:ascii="Times New Roman" w:hAnsi="Times New Roman" w:cs="Times New Roman"/>
        </w:rPr>
        <w:t>(model))-</w:t>
      </w:r>
      <w:proofErr w:type="spellStart"/>
      <w:r w:rsidRPr="00EB7474">
        <w:rPr>
          <w:rFonts w:ascii="Times New Roman" w:hAnsi="Times New Roman" w:cs="Times New Roman"/>
        </w:rPr>
        <w:t>model.df</w:t>
      </w:r>
      <w:r w:rsidR="00E03E5D">
        <w:rPr>
          <w:rFonts w:ascii="Times New Roman" w:hAnsi="Times New Roman" w:cs="Times New Roman"/>
        </w:rPr>
        <w:t>;</w:t>
      </w:r>
      <w:r w:rsidRPr="00EB7474">
        <w:rPr>
          <w:rFonts w:ascii="Times New Roman" w:hAnsi="Times New Roman" w:cs="Times New Roman"/>
        </w:rPr>
        <w:t>rp</w:t>
      </w:r>
      <w:proofErr w:type="spellEnd"/>
      <w:r w:rsidRPr="00EB7474">
        <w:rPr>
          <w:rFonts w:ascii="Times New Roman" w:hAnsi="Times New Roman" w:cs="Times New Roman"/>
        </w:rPr>
        <w:t xml:space="preserve"> &lt;- residuals(</w:t>
      </w:r>
      <w:proofErr w:type="spellStart"/>
      <w:r w:rsidRPr="00EB7474">
        <w:rPr>
          <w:rFonts w:ascii="Times New Roman" w:hAnsi="Times New Roman" w:cs="Times New Roman"/>
        </w:rPr>
        <w:t>model,type</w:t>
      </w:r>
      <w:proofErr w:type="spellEnd"/>
      <w:r w:rsidRPr="00EB7474">
        <w:rPr>
          <w:rFonts w:ascii="Times New Roman" w:hAnsi="Times New Roman" w:cs="Times New Roman"/>
        </w:rPr>
        <w:t>="</w:t>
      </w:r>
      <w:proofErr w:type="spellStart"/>
      <w:r w:rsidRPr="00EB7474">
        <w:rPr>
          <w:rFonts w:ascii="Times New Roman" w:hAnsi="Times New Roman" w:cs="Times New Roman"/>
        </w:rPr>
        <w:t>pearson</w:t>
      </w:r>
      <w:proofErr w:type="spellEnd"/>
      <w:r w:rsidRPr="00EB7474">
        <w:rPr>
          <w:rFonts w:ascii="Times New Roman" w:hAnsi="Times New Roman" w:cs="Times New Roman"/>
        </w:rPr>
        <w:t>")</w:t>
      </w:r>
    </w:p>
    <w:p w14:paraId="0A91F4B2" w14:textId="24E05C5F" w:rsidR="00EB7474" w:rsidRPr="00EB7474" w:rsidRDefault="00EB7474" w:rsidP="00EB7474">
      <w:pPr>
        <w:rPr>
          <w:rFonts w:ascii="Times New Roman" w:hAnsi="Times New Roman" w:cs="Times New Roman"/>
        </w:rPr>
      </w:pPr>
      <w:proofErr w:type="spellStart"/>
      <w:r w:rsidRPr="00EB7474">
        <w:rPr>
          <w:rFonts w:ascii="Times New Roman" w:hAnsi="Times New Roman" w:cs="Times New Roman"/>
        </w:rPr>
        <w:t>Pearson.chisq</w:t>
      </w:r>
      <w:proofErr w:type="spellEnd"/>
      <w:r w:rsidRPr="00EB7474">
        <w:rPr>
          <w:rFonts w:ascii="Times New Roman" w:hAnsi="Times New Roman" w:cs="Times New Roman"/>
        </w:rPr>
        <w:t xml:space="preserve"> &lt;- </w:t>
      </w:r>
      <w:proofErr w:type="gramStart"/>
      <w:r w:rsidRPr="00EB7474">
        <w:rPr>
          <w:rFonts w:ascii="Times New Roman" w:hAnsi="Times New Roman" w:cs="Times New Roman"/>
        </w:rPr>
        <w:t>sum(</w:t>
      </w:r>
      <w:proofErr w:type="gramEnd"/>
      <w:r w:rsidRPr="00EB7474">
        <w:rPr>
          <w:rFonts w:ascii="Times New Roman" w:hAnsi="Times New Roman" w:cs="Times New Roman"/>
        </w:rPr>
        <w:t>rp^2)</w:t>
      </w:r>
      <w:r w:rsidR="00E03E5D">
        <w:rPr>
          <w:rFonts w:ascii="Times New Roman" w:hAnsi="Times New Roman" w:cs="Times New Roman"/>
        </w:rPr>
        <w:t>;</w:t>
      </w:r>
      <w:proofErr w:type="spellStart"/>
      <w:r w:rsidRPr="00EB7474">
        <w:rPr>
          <w:rFonts w:ascii="Times New Roman" w:hAnsi="Times New Roman" w:cs="Times New Roman"/>
        </w:rPr>
        <w:t>prat</w:t>
      </w:r>
      <w:proofErr w:type="spellEnd"/>
      <w:r w:rsidRPr="00EB7474">
        <w:rPr>
          <w:rFonts w:ascii="Times New Roman" w:hAnsi="Times New Roman" w:cs="Times New Roman"/>
        </w:rPr>
        <w:t xml:space="preserve"> &lt;- </w:t>
      </w:r>
      <w:proofErr w:type="spellStart"/>
      <w:r w:rsidRPr="00EB7474">
        <w:rPr>
          <w:rFonts w:ascii="Times New Roman" w:hAnsi="Times New Roman" w:cs="Times New Roman"/>
        </w:rPr>
        <w:t>Pearson.chisq</w:t>
      </w:r>
      <w:proofErr w:type="spellEnd"/>
      <w:r w:rsidRPr="00EB7474">
        <w:rPr>
          <w:rFonts w:ascii="Times New Roman" w:hAnsi="Times New Roman" w:cs="Times New Roman"/>
        </w:rPr>
        <w:t>/</w:t>
      </w:r>
      <w:proofErr w:type="spellStart"/>
      <w:r w:rsidRPr="00EB7474">
        <w:rPr>
          <w:rFonts w:ascii="Times New Roman" w:hAnsi="Times New Roman" w:cs="Times New Roman"/>
        </w:rPr>
        <w:t>rdf</w:t>
      </w:r>
      <w:proofErr w:type="spellEnd"/>
    </w:p>
    <w:p w14:paraId="1C6513BA" w14:textId="4E447563"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pval</w:t>
      </w:r>
      <w:proofErr w:type="spellEnd"/>
      <w:proofErr w:type="gramEnd"/>
      <w:r w:rsidRPr="00EB7474">
        <w:rPr>
          <w:rFonts w:ascii="Times New Roman" w:hAnsi="Times New Roman" w:cs="Times New Roman"/>
        </w:rPr>
        <w:t xml:space="preserve"> &lt;- </w:t>
      </w:r>
      <w:proofErr w:type="spellStart"/>
      <w:r w:rsidRPr="00EB7474">
        <w:rPr>
          <w:rFonts w:ascii="Times New Roman" w:hAnsi="Times New Roman" w:cs="Times New Roman"/>
        </w:rPr>
        <w:t>pchisq</w:t>
      </w:r>
      <w:proofErr w:type="spellEnd"/>
      <w:r w:rsidRPr="00EB7474">
        <w:rPr>
          <w:rFonts w:ascii="Times New Roman" w:hAnsi="Times New Roman" w:cs="Times New Roman"/>
        </w:rPr>
        <w:t>(</w:t>
      </w:r>
      <w:proofErr w:type="spellStart"/>
      <w:r w:rsidRPr="00EB7474">
        <w:rPr>
          <w:rFonts w:ascii="Times New Roman" w:hAnsi="Times New Roman" w:cs="Times New Roman"/>
        </w:rPr>
        <w:t>Pearson.chisq</w:t>
      </w:r>
      <w:proofErr w:type="spellEnd"/>
      <w:r w:rsidRPr="00EB7474">
        <w:rPr>
          <w:rFonts w:ascii="Times New Roman" w:hAnsi="Times New Roman" w:cs="Times New Roman"/>
        </w:rPr>
        <w:t xml:space="preserve">, </w:t>
      </w:r>
      <w:proofErr w:type="spellStart"/>
      <w:r w:rsidRPr="00EB7474">
        <w:rPr>
          <w:rFonts w:ascii="Times New Roman" w:hAnsi="Times New Roman" w:cs="Times New Roman"/>
        </w:rPr>
        <w:t>df</w:t>
      </w:r>
      <w:proofErr w:type="spellEnd"/>
      <w:r w:rsidRPr="00EB7474">
        <w:rPr>
          <w:rFonts w:ascii="Times New Roman" w:hAnsi="Times New Roman" w:cs="Times New Roman"/>
        </w:rPr>
        <w:t>=</w:t>
      </w:r>
      <w:proofErr w:type="spellStart"/>
      <w:r w:rsidRPr="00EB7474">
        <w:rPr>
          <w:rFonts w:ascii="Times New Roman" w:hAnsi="Times New Roman" w:cs="Times New Roman"/>
        </w:rPr>
        <w:t>rdf</w:t>
      </w:r>
      <w:proofErr w:type="spellEnd"/>
      <w:r w:rsidRPr="00EB7474">
        <w:rPr>
          <w:rFonts w:ascii="Times New Roman" w:hAnsi="Times New Roman" w:cs="Times New Roman"/>
        </w:rPr>
        <w:t xml:space="preserve">, </w:t>
      </w:r>
      <w:proofErr w:type="spellStart"/>
      <w:r w:rsidRPr="00EB7474">
        <w:rPr>
          <w:rFonts w:ascii="Times New Roman" w:hAnsi="Times New Roman" w:cs="Times New Roman"/>
        </w:rPr>
        <w:t>lower.tail</w:t>
      </w:r>
      <w:proofErr w:type="spellEnd"/>
      <w:r w:rsidRPr="00EB7474">
        <w:rPr>
          <w:rFonts w:ascii="Times New Roman" w:hAnsi="Times New Roman" w:cs="Times New Roman"/>
        </w:rPr>
        <w:t>=FALSE)</w:t>
      </w:r>
    </w:p>
    <w:p w14:paraId="19456A66" w14:textId="5B6BC874" w:rsidR="00EB7474" w:rsidRPr="00EB7474" w:rsidRDefault="00EB7474" w:rsidP="00EB7474">
      <w:pPr>
        <w:rPr>
          <w:rFonts w:ascii="Times New Roman" w:hAnsi="Times New Roman" w:cs="Times New Roman"/>
        </w:rPr>
      </w:pPr>
      <w:proofErr w:type="gramStart"/>
      <w:r w:rsidRPr="00EB7474">
        <w:rPr>
          <w:rFonts w:ascii="Times New Roman" w:hAnsi="Times New Roman" w:cs="Times New Roman"/>
        </w:rPr>
        <w:t>c</w:t>
      </w:r>
      <w:proofErr w:type="gramEnd"/>
      <w:r w:rsidRPr="00EB7474">
        <w:rPr>
          <w:rFonts w:ascii="Times New Roman" w:hAnsi="Times New Roman" w:cs="Times New Roman"/>
        </w:rPr>
        <w:t>(</w:t>
      </w:r>
      <w:proofErr w:type="spellStart"/>
      <w:r w:rsidRPr="00EB7474">
        <w:rPr>
          <w:rFonts w:ascii="Times New Roman" w:hAnsi="Times New Roman" w:cs="Times New Roman"/>
        </w:rPr>
        <w:t>chisq</w:t>
      </w:r>
      <w:proofErr w:type="spellEnd"/>
      <w:r w:rsidRPr="00EB7474">
        <w:rPr>
          <w:rFonts w:ascii="Times New Roman" w:hAnsi="Times New Roman" w:cs="Times New Roman"/>
        </w:rPr>
        <w:t>=</w:t>
      </w:r>
      <w:proofErr w:type="spellStart"/>
      <w:r w:rsidRPr="00EB7474">
        <w:rPr>
          <w:rFonts w:ascii="Times New Roman" w:hAnsi="Times New Roman" w:cs="Times New Roman"/>
        </w:rPr>
        <w:t>Pearson.chisq,ratio</w:t>
      </w:r>
      <w:proofErr w:type="spellEnd"/>
      <w:r w:rsidRPr="00EB7474">
        <w:rPr>
          <w:rFonts w:ascii="Times New Roman" w:hAnsi="Times New Roman" w:cs="Times New Roman"/>
        </w:rPr>
        <w:t>=</w:t>
      </w:r>
      <w:proofErr w:type="spellStart"/>
      <w:r w:rsidRPr="00EB7474">
        <w:rPr>
          <w:rFonts w:ascii="Times New Roman" w:hAnsi="Times New Roman" w:cs="Times New Roman"/>
        </w:rPr>
        <w:t>prat,rdf</w:t>
      </w:r>
      <w:proofErr w:type="spellEnd"/>
      <w:r w:rsidRPr="00EB7474">
        <w:rPr>
          <w:rFonts w:ascii="Times New Roman" w:hAnsi="Times New Roman" w:cs="Times New Roman"/>
        </w:rPr>
        <w:t>=</w:t>
      </w:r>
      <w:proofErr w:type="spellStart"/>
      <w:r w:rsidRPr="00EB7474">
        <w:rPr>
          <w:rFonts w:ascii="Times New Roman" w:hAnsi="Times New Roman" w:cs="Times New Roman"/>
        </w:rPr>
        <w:t>rdf,p</w:t>
      </w:r>
      <w:proofErr w:type="spellEnd"/>
      <w:r w:rsidRPr="00EB7474">
        <w:rPr>
          <w:rFonts w:ascii="Times New Roman" w:hAnsi="Times New Roman" w:cs="Times New Roman"/>
        </w:rPr>
        <w:t>=</w:t>
      </w:r>
      <w:proofErr w:type="spellStart"/>
      <w:r w:rsidRPr="00EB7474">
        <w:rPr>
          <w:rFonts w:ascii="Times New Roman" w:hAnsi="Times New Roman" w:cs="Times New Roman"/>
        </w:rPr>
        <w:t>pval</w:t>
      </w:r>
      <w:proofErr w:type="spellEnd"/>
      <w:r w:rsidRPr="00EB7474">
        <w:rPr>
          <w:rFonts w:ascii="Times New Roman" w:hAnsi="Times New Roman" w:cs="Times New Roman"/>
        </w:rPr>
        <w:t>)}</w:t>
      </w:r>
    </w:p>
    <w:p w14:paraId="33DDF7BC" w14:textId="3E290850" w:rsidR="00EB7474" w:rsidRPr="00EB7474" w:rsidRDefault="00EB7474" w:rsidP="00EB7474">
      <w:pPr>
        <w:rPr>
          <w:rFonts w:ascii="Times New Roman" w:hAnsi="Times New Roman" w:cs="Times New Roman"/>
        </w:rPr>
      </w:pPr>
      <w:proofErr w:type="spellStart"/>
      <w:proofErr w:type="gramStart"/>
      <w:r w:rsidRPr="00EB7474">
        <w:rPr>
          <w:rFonts w:ascii="Times New Roman" w:hAnsi="Times New Roman" w:cs="Times New Roman"/>
        </w:rPr>
        <w:t>overdisp</w:t>
      </w:r>
      <w:proofErr w:type="gramEnd"/>
      <w:r w:rsidRPr="00EB7474">
        <w:rPr>
          <w:rFonts w:ascii="Times New Roman" w:hAnsi="Times New Roman" w:cs="Times New Roman"/>
        </w:rPr>
        <w:t>_fun</w:t>
      </w:r>
      <w:proofErr w:type="spellEnd"/>
      <w:r w:rsidRPr="00EB7474">
        <w:rPr>
          <w:rFonts w:ascii="Times New Roman" w:hAnsi="Times New Roman" w:cs="Times New Roman"/>
        </w:rPr>
        <w:t>(glmres1)</w:t>
      </w:r>
      <w:r w:rsidR="00E03E5D">
        <w:rPr>
          <w:rFonts w:ascii="Times New Roman" w:hAnsi="Times New Roman" w:cs="Times New Roman"/>
        </w:rPr>
        <w:t>;</w:t>
      </w:r>
      <w:proofErr w:type="spellStart"/>
      <w:r w:rsidRPr="00EB7474">
        <w:rPr>
          <w:rFonts w:ascii="Times New Roman" w:hAnsi="Times New Roman" w:cs="Times New Roman"/>
        </w:rPr>
        <w:t>overdisp_fun</w:t>
      </w:r>
      <w:proofErr w:type="spellEnd"/>
      <w:r w:rsidRPr="00EB7474">
        <w:rPr>
          <w:rFonts w:ascii="Times New Roman" w:hAnsi="Times New Roman" w:cs="Times New Roman"/>
        </w:rPr>
        <w:t>(glmres2)</w:t>
      </w:r>
      <w:r w:rsidR="00E03E5D">
        <w:rPr>
          <w:rFonts w:ascii="Times New Roman" w:hAnsi="Times New Roman" w:cs="Times New Roman"/>
        </w:rPr>
        <w:t>;</w:t>
      </w:r>
      <w:proofErr w:type="spellStart"/>
      <w:r w:rsidRPr="00EB7474">
        <w:rPr>
          <w:rFonts w:ascii="Times New Roman" w:hAnsi="Times New Roman" w:cs="Times New Roman"/>
        </w:rPr>
        <w:t>overdisp_fun</w:t>
      </w:r>
      <w:proofErr w:type="spellEnd"/>
      <w:r w:rsidRPr="00EB7474">
        <w:rPr>
          <w:rFonts w:ascii="Times New Roman" w:hAnsi="Times New Roman" w:cs="Times New Roman"/>
        </w:rPr>
        <w:t>(glmres3)</w:t>
      </w:r>
    </w:p>
    <w:p w14:paraId="416F0251" w14:textId="3C3509B0" w:rsidR="000D7518" w:rsidRPr="00AB7B7B" w:rsidRDefault="00E03E5D" w:rsidP="00EB7474">
      <w:pPr>
        <w:rPr>
          <w:rFonts w:ascii="Times New Roman" w:hAnsi="Times New Roman" w:cs="Times New Roman"/>
        </w:rPr>
      </w:pPr>
      <w:proofErr w:type="spellStart"/>
      <w:proofErr w:type="gramStart"/>
      <w:r>
        <w:rPr>
          <w:rFonts w:ascii="Times New Roman" w:hAnsi="Times New Roman" w:cs="Times New Roman"/>
        </w:rPr>
        <w:t>overdisp</w:t>
      </w:r>
      <w:proofErr w:type="gramEnd"/>
      <w:r>
        <w:rPr>
          <w:rFonts w:ascii="Times New Roman" w:hAnsi="Times New Roman" w:cs="Times New Roman"/>
        </w:rPr>
        <w:t>_fun</w:t>
      </w:r>
      <w:proofErr w:type="spellEnd"/>
      <w:r>
        <w:rPr>
          <w:rFonts w:ascii="Times New Roman" w:hAnsi="Times New Roman" w:cs="Times New Roman"/>
        </w:rPr>
        <w:t>(glmres4);</w:t>
      </w:r>
      <w:proofErr w:type="spellStart"/>
      <w:r w:rsidR="00EB7474" w:rsidRPr="00EB7474">
        <w:rPr>
          <w:rFonts w:ascii="Times New Roman" w:hAnsi="Times New Roman" w:cs="Times New Roman"/>
        </w:rPr>
        <w:t>overdisp_fun</w:t>
      </w:r>
      <w:proofErr w:type="spellEnd"/>
      <w:r w:rsidR="00EB7474" w:rsidRPr="00EB7474">
        <w:rPr>
          <w:rFonts w:ascii="Times New Roman" w:hAnsi="Times New Roman" w:cs="Times New Roman"/>
        </w:rPr>
        <w:t>(glmres5)</w:t>
      </w:r>
      <w:r>
        <w:rPr>
          <w:rFonts w:ascii="Times New Roman" w:hAnsi="Times New Roman" w:cs="Times New Roman"/>
        </w:rPr>
        <w:t>;</w:t>
      </w:r>
      <w:proofErr w:type="spellStart"/>
      <w:r w:rsidR="00EB7474" w:rsidRPr="00EB7474">
        <w:rPr>
          <w:rFonts w:ascii="Times New Roman" w:hAnsi="Times New Roman" w:cs="Times New Roman"/>
        </w:rPr>
        <w:t>overdisp_fun</w:t>
      </w:r>
      <w:proofErr w:type="spellEnd"/>
      <w:r w:rsidR="00EB7474" w:rsidRPr="00EB7474">
        <w:rPr>
          <w:rFonts w:ascii="Times New Roman" w:hAnsi="Times New Roman" w:cs="Times New Roman"/>
        </w:rPr>
        <w:t>(glmres6)</w:t>
      </w:r>
    </w:p>
    <w:p w14:paraId="726CA989" w14:textId="22841D91" w:rsidR="005820C7" w:rsidRPr="00AB7B7B" w:rsidRDefault="005820C7" w:rsidP="00AB7B7B">
      <w:pPr>
        <w:rPr>
          <w:rFonts w:ascii="Times New Roman" w:hAnsi="Times New Roman" w:cs="Times New Roman"/>
        </w:rPr>
      </w:pPr>
    </w:p>
    <w:p w14:paraId="6501C7C0" w14:textId="77777777" w:rsidR="005258E1" w:rsidRPr="00327DAA" w:rsidRDefault="005258E1" w:rsidP="005258E1">
      <w:pPr>
        <w:rPr>
          <w:rFonts w:ascii="Times New Roman" w:hAnsi="Times New Roman" w:cs="Times New Roman"/>
          <w:b/>
          <w:sz w:val="32"/>
          <w:szCs w:val="32"/>
        </w:rPr>
      </w:pPr>
    </w:p>
    <w:sectPr w:rsidR="005258E1" w:rsidRPr="00327DAA" w:rsidSect="00A159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73C3A"/>
    <w:multiLevelType w:val="multilevel"/>
    <w:tmpl w:val="381E4FD2"/>
    <w:lvl w:ilvl="0">
      <w:start w:val="1"/>
      <w:numFmt w:val="decimal"/>
      <w:lvlText w:val="%1."/>
      <w:lvlJc w:val="left"/>
      <w:pPr>
        <w:ind w:left="720" w:hanging="360"/>
      </w:pPr>
      <w:rPr>
        <w:rFonts w:hint="default"/>
      </w:rPr>
    </w:lvl>
    <w:lvl w:ilvl="1">
      <w:start w:val="1"/>
      <w:numFmt w:val="decimal"/>
      <w:pStyle w:val="ListParagraph"/>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DAA"/>
    <w:rsid w:val="0000329D"/>
    <w:rsid w:val="0000393E"/>
    <w:rsid w:val="000050A1"/>
    <w:rsid w:val="000071DD"/>
    <w:rsid w:val="000119B0"/>
    <w:rsid w:val="0001594B"/>
    <w:rsid w:val="0001673F"/>
    <w:rsid w:val="0002114D"/>
    <w:rsid w:val="00023AB6"/>
    <w:rsid w:val="00025BF9"/>
    <w:rsid w:val="00026B56"/>
    <w:rsid w:val="0002790C"/>
    <w:rsid w:val="0003137E"/>
    <w:rsid w:val="00040B2C"/>
    <w:rsid w:val="00041BD4"/>
    <w:rsid w:val="000455AF"/>
    <w:rsid w:val="00046B6B"/>
    <w:rsid w:val="00051A6E"/>
    <w:rsid w:val="000530E7"/>
    <w:rsid w:val="00056F22"/>
    <w:rsid w:val="00057B86"/>
    <w:rsid w:val="0006197B"/>
    <w:rsid w:val="000664B7"/>
    <w:rsid w:val="0007275C"/>
    <w:rsid w:val="00074E17"/>
    <w:rsid w:val="00075181"/>
    <w:rsid w:val="00077F9F"/>
    <w:rsid w:val="00092485"/>
    <w:rsid w:val="00096CE4"/>
    <w:rsid w:val="00096E7A"/>
    <w:rsid w:val="000A44AE"/>
    <w:rsid w:val="000A514B"/>
    <w:rsid w:val="000B5086"/>
    <w:rsid w:val="000C0172"/>
    <w:rsid w:val="000C0E4B"/>
    <w:rsid w:val="000C1AB3"/>
    <w:rsid w:val="000D0678"/>
    <w:rsid w:val="000D115E"/>
    <w:rsid w:val="000D29B2"/>
    <w:rsid w:val="000D29D4"/>
    <w:rsid w:val="000D7518"/>
    <w:rsid w:val="000E5640"/>
    <w:rsid w:val="000F7E61"/>
    <w:rsid w:val="0010006F"/>
    <w:rsid w:val="00101BF7"/>
    <w:rsid w:val="0010390B"/>
    <w:rsid w:val="00106006"/>
    <w:rsid w:val="00106BC1"/>
    <w:rsid w:val="001161C2"/>
    <w:rsid w:val="0012304D"/>
    <w:rsid w:val="00124038"/>
    <w:rsid w:val="00126D54"/>
    <w:rsid w:val="00132330"/>
    <w:rsid w:val="0014275E"/>
    <w:rsid w:val="00142C41"/>
    <w:rsid w:val="00145FB1"/>
    <w:rsid w:val="001477AD"/>
    <w:rsid w:val="00150005"/>
    <w:rsid w:val="00151345"/>
    <w:rsid w:val="00157E6D"/>
    <w:rsid w:val="00162941"/>
    <w:rsid w:val="00164FD2"/>
    <w:rsid w:val="001678F1"/>
    <w:rsid w:val="0017087C"/>
    <w:rsid w:val="00173745"/>
    <w:rsid w:val="00175445"/>
    <w:rsid w:val="001812E6"/>
    <w:rsid w:val="001863A6"/>
    <w:rsid w:val="0019322B"/>
    <w:rsid w:val="00197EAA"/>
    <w:rsid w:val="001A3264"/>
    <w:rsid w:val="001A5D00"/>
    <w:rsid w:val="001A6F5E"/>
    <w:rsid w:val="001B0350"/>
    <w:rsid w:val="001B517A"/>
    <w:rsid w:val="001C0024"/>
    <w:rsid w:val="001C04E4"/>
    <w:rsid w:val="001C2580"/>
    <w:rsid w:val="001C2B59"/>
    <w:rsid w:val="001C2EE1"/>
    <w:rsid w:val="001C4A50"/>
    <w:rsid w:val="001C510A"/>
    <w:rsid w:val="001D0D8E"/>
    <w:rsid w:val="001D150B"/>
    <w:rsid w:val="001E39D8"/>
    <w:rsid w:val="001E511B"/>
    <w:rsid w:val="001F1BAF"/>
    <w:rsid w:val="001F1BDD"/>
    <w:rsid w:val="001F4C0E"/>
    <w:rsid w:val="001F745A"/>
    <w:rsid w:val="001F7728"/>
    <w:rsid w:val="00201B3A"/>
    <w:rsid w:val="00204639"/>
    <w:rsid w:val="00206749"/>
    <w:rsid w:val="002125EA"/>
    <w:rsid w:val="00216B8C"/>
    <w:rsid w:val="002172F5"/>
    <w:rsid w:val="00220228"/>
    <w:rsid w:val="00221713"/>
    <w:rsid w:val="00223881"/>
    <w:rsid w:val="0022583A"/>
    <w:rsid w:val="00225C8C"/>
    <w:rsid w:val="00230218"/>
    <w:rsid w:val="00230779"/>
    <w:rsid w:val="002315B3"/>
    <w:rsid w:val="002330B8"/>
    <w:rsid w:val="00241005"/>
    <w:rsid w:val="00241898"/>
    <w:rsid w:val="002509A5"/>
    <w:rsid w:val="002527FD"/>
    <w:rsid w:val="002537D9"/>
    <w:rsid w:val="002538F9"/>
    <w:rsid w:val="00254E02"/>
    <w:rsid w:val="00262036"/>
    <w:rsid w:val="002640D2"/>
    <w:rsid w:val="00264539"/>
    <w:rsid w:val="00265CA1"/>
    <w:rsid w:val="00271A0A"/>
    <w:rsid w:val="00275290"/>
    <w:rsid w:val="00275BC1"/>
    <w:rsid w:val="002766FA"/>
    <w:rsid w:val="00276800"/>
    <w:rsid w:val="00291F20"/>
    <w:rsid w:val="00295A32"/>
    <w:rsid w:val="002965A9"/>
    <w:rsid w:val="002A1E47"/>
    <w:rsid w:val="002C02F6"/>
    <w:rsid w:val="002C15B2"/>
    <w:rsid w:val="002C29E8"/>
    <w:rsid w:val="002C586D"/>
    <w:rsid w:val="002C7935"/>
    <w:rsid w:val="002D20A2"/>
    <w:rsid w:val="002D3347"/>
    <w:rsid w:val="002D50AD"/>
    <w:rsid w:val="002E21CD"/>
    <w:rsid w:val="002E3701"/>
    <w:rsid w:val="002E7CCD"/>
    <w:rsid w:val="002F6AD2"/>
    <w:rsid w:val="003026A7"/>
    <w:rsid w:val="00310A48"/>
    <w:rsid w:val="003132FA"/>
    <w:rsid w:val="003241CE"/>
    <w:rsid w:val="0032644A"/>
    <w:rsid w:val="00327DAA"/>
    <w:rsid w:val="003316CA"/>
    <w:rsid w:val="00332BC1"/>
    <w:rsid w:val="00335F47"/>
    <w:rsid w:val="00341953"/>
    <w:rsid w:val="00342EFC"/>
    <w:rsid w:val="00344D42"/>
    <w:rsid w:val="00347B73"/>
    <w:rsid w:val="00350AB8"/>
    <w:rsid w:val="00354AF8"/>
    <w:rsid w:val="00354BD0"/>
    <w:rsid w:val="00354CB2"/>
    <w:rsid w:val="00360621"/>
    <w:rsid w:val="00361561"/>
    <w:rsid w:val="00363CFF"/>
    <w:rsid w:val="00364F2B"/>
    <w:rsid w:val="00366C88"/>
    <w:rsid w:val="003745BC"/>
    <w:rsid w:val="00382DD0"/>
    <w:rsid w:val="00386CE2"/>
    <w:rsid w:val="00390ED7"/>
    <w:rsid w:val="003A39E0"/>
    <w:rsid w:val="003B2A72"/>
    <w:rsid w:val="003B79D5"/>
    <w:rsid w:val="003C4947"/>
    <w:rsid w:val="003D0470"/>
    <w:rsid w:val="003D516B"/>
    <w:rsid w:val="003D68A7"/>
    <w:rsid w:val="003E5249"/>
    <w:rsid w:val="003F2117"/>
    <w:rsid w:val="003F53B4"/>
    <w:rsid w:val="004043AB"/>
    <w:rsid w:val="00412B08"/>
    <w:rsid w:val="004147CE"/>
    <w:rsid w:val="00421FD1"/>
    <w:rsid w:val="0042249D"/>
    <w:rsid w:val="004232C0"/>
    <w:rsid w:val="00425751"/>
    <w:rsid w:val="00427A1C"/>
    <w:rsid w:val="00427FC0"/>
    <w:rsid w:val="00437132"/>
    <w:rsid w:val="00440AB2"/>
    <w:rsid w:val="0044176F"/>
    <w:rsid w:val="0044202D"/>
    <w:rsid w:val="0044324F"/>
    <w:rsid w:val="004453E2"/>
    <w:rsid w:val="00445C3D"/>
    <w:rsid w:val="0044609A"/>
    <w:rsid w:val="0044708B"/>
    <w:rsid w:val="00450752"/>
    <w:rsid w:val="004549FD"/>
    <w:rsid w:val="00457FA8"/>
    <w:rsid w:val="00462178"/>
    <w:rsid w:val="00463D8C"/>
    <w:rsid w:val="00464CAC"/>
    <w:rsid w:val="00467CF6"/>
    <w:rsid w:val="00471F8E"/>
    <w:rsid w:val="00473525"/>
    <w:rsid w:val="004775FA"/>
    <w:rsid w:val="004802DA"/>
    <w:rsid w:val="0048379C"/>
    <w:rsid w:val="004850A6"/>
    <w:rsid w:val="004869FD"/>
    <w:rsid w:val="004918B9"/>
    <w:rsid w:val="004A2E4F"/>
    <w:rsid w:val="004B5891"/>
    <w:rsid w:val="004B68D5"/>
    <w:rsid w:val="004C19A6"/>
    <w:rsid w:val="004C5BDA"/>
    <w:rsid w:val="004D7BD9"/>
    <w:rsid w:val="004F1F24"/>
    <w:rsid w:val="00503459"/>
    <w:rsid w:val="00506F79"/>
    <w:rsid w:val="00510A1D"/>
    <w:rsid w:val="00511338"/>
    <w:rsid w:val="00520361"/>
    <w:rsid w:val="0052440A"/>
    <w:rsid w:val="005258E1"/>
    <w:rsid w:val="00525C77"/>
    <w:rsid w:val="00531881"/>
    <w:rsid w:val="005321A7"/>
    <w:rsid w:val="0054599F"/>
    <w:rsid w:val="00546F7B"/>
    <w:rsid w:val="005473BF"/>
    <w:rsid w:val="00550F1B"/>
    <w:rsid w:val="00553BD7"/>
    <w:rsid w:val="0056132B"/>
    <w:rsid w:val="005651A8"/>
    <w:rsid w:val="00565314"/>
    <w:rsid w:val="00573E39"/>
    <w:rsid w:val="0057757E"/>
    <w:rsid w:val="005820C7"/>
    <w:rsid w:val="00587ADD"/>
    <w:rsid w:val="0059101C"/>
    <w:rsid w:val="005B127C"/>
    <w:rsid w:val="005B19C4"/>
    <w:rsid w:val="005B6FD7"/>
    <w:rsid w:val="005B73EB"/>
    <w:rsid w:val="005B780A"/>
    <w:rsid w:val="005C0E47"/>
    <w:rsid w:val="005C41E1"/>
    <w:rsid w:val="005C541F"/>
    <w:rsid w:val="005D4468"/>
    <w:rsid w:val="005D465E"/>
    <w:rsid w:val="005D5624"/>
    <w:rsid w:val="005D5AC9"/>
    <w:rsid w:val="005E142D"/>
    <w:rsid w:val="005F21D1"/>
    <w:rsid w:val="005F4529"/>
    <w:rsid w:val="005F4777"/>
    <w:rsid w:val="005F4B8A"/>
    <w:rsid w:val="005F51CC"/>
    <w:rsid w:val="005F7E1F"/>
    <w:rsid w:val="00605B14"/>
    <w:rsid w:val="00611AE6"/>
    <w:rsid w:val="00613C4D"/>
    <w:rsid w:val="006268BA"/>
    <w:rsid w:val="00634390"/>
    <w:rsid w:val="00634D8A"/>
    <w:rsid w:val="00636A5D"/>
    <w:rsid w:val="00643B91"/>
    <w:rsid w:val="006440E9"/>
    <w:rsid w:val="00646E5C"/>
    <w:rsid w:val="00650A51"/>
    <w:rsid w:val="006533E0"/>
    <w:rsid w:val="006640E2"/>
    <w:rsid w:val="006659DC"/>
    <w:rsid w:val="00667462"/>
    <w:rsid w:val="006715A9"/>
    <w:rsid w:val="00672A01"/>
    <w:rsid w:val="00673669"/>
    <w:rsid w:val="00673A55"/>
    <w:rsid w:val="00682413"/>
    <w:rsid w:val="00682B0B"/>
    <w:rsid w:val="00684208"/>
    <w:rsid w:val="00685864"/>
    <w:rsid w:val="00690E99"/>
    <w:rsid w:val="00693457"/>
    <w:rsid w:val="00696DAC"/>
    <w:rsid w:val="00697233"/>
    <w:rsid w:val="006A273E"/>
    <w:rsid w:val="006B18F1"/>
    <w:rsid w:val="006B5B38"/>
    <w:rsid w:val="006B67FA"/>
    <w:rsid w:val="006C032A"/>
    <w:rsid w:val="006C1387"/>
    <w:rsid w:val="006C3842"/>
    <w:rsid w:val="006C4A0A"/>
    <w:rsid w:val="006C5036"/>
    <w:rsid w:val="006D309E"/>
    <w:rsid w:val="006D37AF"/>
    <w:rsid w:val="006D598A"/>
    <w:rsid w:val="006E67BB"/>
    <w:rsid w:val="006F6C8B"/>
    <w:rsid w:val="006F7AF5"/>
    <w:rsid w:val="006F7B8F"/>
    <w:rsid w:val="00703B59"/>
    <w:rsid w:val="007049FC"/>
    <w:rsid w:val="00707453"/>
    <w:rsid w:val="00707BC7"/>
    <w:rsid w:val="00713F21"/>
    <w:rsid w:val="0071665A"/>
    <w:rsid w:val="00720BC8"/>
    <w:rsid w:val="007337B1"/>
    <w:rsid w:val="00735514"/>
    <w:rsid w:val="00735913"/>
    <w:rsid w:val="007418AC"/>
    <w:rsid w:val="00742D6D"/>
    <w:rsid w:val="00743313"/>
    <w:rsid w:val="0074547D"/>
    <w:rsid w:val="00751303"/>
    <w:rsid w:val="00752CB6"/>
    <w:rsid w:val="007567CB"/>
    <w:rsid w:val="0076289F"/>
    <w:rsid w:val="00762EF7"/>
    <w:rsid w:val="00767DF0"/>
    <w:rsid w:val="00770158"/>
    <w:rsid w:val="00771259"/>
    <w:rsid w:val="007815A8"/>
    <w:rsid w:val="007849BB"/>
    <w:rsid w:val="0079314D"/>
    <w:rsid w:val="007935D0"/>
    <w:rsid w:val="00797608"/>
    <w:rsid w:val="007A0352"/>
    <w:rsid w:val="007A3B69"/>
    <w:rsid w:val="007A43DA"/>
    <w:rsid w:val="007B0C5D"/>
    <w:rsid w:val="007B18DA"/>
    <w:rsid w:val="007B19C9"/>
    <w:rsid w:val="007B2B58"/>
    <w:rsid w:val="007C359A"/>
    <w:rsid w:val="007D6A52"/>
    <w:rsid w:val="007E1E4C"/>
    <w:rsid w:val="007E2858"/>
    <w:rsid w:val="00801077"/>
    <w:rsid w:val="00805F11"/>
    <w:rsid w:val="00807231"/>
    <w:rsid w:val="0082149B"/>
    <w:rsid w:val="008232FC"/>
    <w:rsid w:val="00824C9E"/>
    <w:rsid w:val="00825618"/>
    <w:rsid w:val="00825A76"/>
    <w:rsid w:val="00833092"/>
    <w:rsid w:val="00834A71"/>
    <w:rsid w:val="00836946"/>
    <w:rsid w:val="0084201C"/>
    <w:rsid w:val="00842531"/>
    <w:rsid w:val="0084346E"/>
    <w:rsid w:val="00847AFC"/>
    <w:rsid w:val="0085109A"/>
    <w:rsid w:val="00874E1C"/>
    <w:rsid w:val="00876C9E"/>
    <w:rsid w:val="008803E6"/>
    <w:rsid w:val="00887DCE"/>
    <w:rsid w:val="00887E4D"/>
    <w:rsid w:val="0089448B"/>
    <w:rsid w:val="00895DC5"/>
    <w:rsid w:val="008A2CA3"/>
    <w:rsid w:val="008A4391"/>
    <w:rsid w:val="008A70A6"/>
    <w:rsid w:val="008B020C"/>
    <w:rsid w:val="008B07FC"/>
    <w:rsid w:val="008B2559"/>
    <w:rsid w:val="008B370B"/>
    <w:rsid w:val="008B3D04"/>
    <w:rsid w:val="008B5824"/>
    <w:rsid w:val="008B5A1D"/>
    <w:rsid w:val="008B6CA0"/>
    <w:rsid w:val="008B7E48"/>
    <w:rsid w:val="008E3062"/>
    <w:rsid w:val="008F2838"/>
    <w:rsid w:val="008F41E0"/>
    <w:rsid w:val="008F42BB"/>
    <w:rsid w:val="008F5BD4"/>
    <w:rsid w:val="009038EB"/>
    <w:rsid w:val="009042F7"/>
    <w:rsid w:val="00917025"/>
    <w:rsid w:val="00930089"/>
    <w:rsid w:val="00934EB5"/>
    <w:rsid w:val="00934F67"/>
    <w:rsid w:val="00940A0E"/>
    <w:rsid w:val="009438AA"/>
    <w:rsid w:val="00947C47"/>
    <w:rsid w:val="00955358"/>
    <w:rsid w:val="0096578F"/>
    <w:rsid w:val="009757C5"/>
    <w:rsid w:val="0097588E"/>
    <w:rsid w:val="009758F8"/>
    <w:rsid w:val="00975E82"/>
    <w:rsid w:val="00984D12"/>
    <w:rsid w:val="00984E6B"/>
    <w:rsid w:val="00992704"/>
    <w:rsid w:val="009A052E"/>
    <w:rsid w:val="009A1C41"/>
    <w:rsid w:val="009A792C"/>
    <w:rsid w:val="009B0457"/>
    <w:rsid w:val="009B10DE"/>
    <w:rsid w:val="009B1861"/>
    <w:rsid w:val="009B5CC1"/>
    <w:rsid w:val="009C0735"/>
    <w:rsid w:val="009C2084"/>
    <w:rsid w:val="009C7A38"/>
    <w:rsid w:val="009D7978"/>
    <w:rsid w:val="009E0DE5"/>
    <w:rsid w:val="009E34DC"/>
    <w:rsid w:val="009E65CE"/>
    <w:rsid w:val="009F7438"/>
    <w:rsid w:val="00A00CE9"/>
    <w:rsid w:val="00A012B8"/>
    <w:rsid w:val="00A02E4C"/>
    <w:rsid w:val="00A04BFF"/>
    <w:rsid w:val="00A050E2"/>
    <w:rsid w:val="00A1108F"/>
    <w:rsid w:val="00A13A92"/>
    <w:rsid w:val="00A15961"/>
    <w:rsid w:val="00A233B6"/>
    <w:rsid w:val="00A30C43"/>
    <w:rsid w:val="00A371DA"/>
    <w:rsid w:val="00A4626B"/>
    <w:rsid w:val="00A477D2"/>
    <w:rsid w:val="00A50864"/>
    <w:rsid w:val="00A51514"/>
    <w:rsid w:val="00A5273C"/>
    <w:rsid w:val="00A52C16"/>
    <w:rsid w:val="00A53360"/>
    <w:rsid w:val="00A75301"/>
    <w:rsid w:val="00A75A72"/>
    <w:rsid w:val="00A834C6"/>
    <w:rsid w:val="00A97619"/>
    <w:rsid w:val="00A97957"/>
    <w:rsid w:val="00AA3D14"/>
    <w:rsid w:val="00AA4844"/>
    <w:rsid w:val="00AB7367"/>
    <w:rsid w:val="00AB7B7B"/>
    <w:rsid w:val="00AC2960"/>
    <w:rsid w:val="00AD398A"/>
    <w:rsid w:val="00AD4225"/>
    <w:rsid w:val="00AD4B65"/>
    <w:rsid w:val="00AD6999"/>
    <w:rsid w:val="00AE6FA1"/>
    <w:rsid w:val="00AE72C5"/>
    <w:rsid w:val="00AE74D8"/>
    <w:rsid w:val="00AF3E74"/>
    <w:rsid w:val="00B071F0"/>
    <w:rsid w:val="00B149D3"/>
    <w:rsid w:val="00B15380"/>
    <w:rsid w:val="00B20868"/>
    <w:rsid w:val="00B22156"/>
    <w:rsid w:val="00B2525F"/>
    <w:rsid w:val="00B26D58"/>
    <w:rsid w:val="00B30CA6"/>
    <w:rsid w:val="00B32F6A"/>
    <w:rsid w:val="00B35DAC"/>
    <w:rsid w:val="00B442D3"/>
    <w:rsid w:val="00B46C40"/>
    <w:rsid w:val="00B470BF"/>
    <w:rsid w:val="00B47B9C"/>
    <w:rsid w:val="00B518F9"/>
    <w:rsid w:val="00B52532"/>
    <w:rsid w:val="00B609C0"/>
    <w:rsid w:val="00B60FC0"/>
    <w:rsid w:val="00B636B6"/>
    <w:rsid w:val="00B66335"/>
    <w:rsid w:val="00B6641A"/>
    <w:rsid w:val="00B66C0B"/>
    <w:rsid w:val="00B74F64"/>
    <w:rsid w:val="00B766B7"/>
    <w:rsid w:val="00B84DD9"/>
    <w:rsid w:val="00B87670"/>
    <w:rsid w:val="00B90EAC"/>
    <w:rsid w:val="00B971C0"/>
    <w:rsid w:val="00B97FC4"/>
    <w:rsid w:val="00BA0864"/>
    <w:rsid w:val="00BA09F5"/>
    <w:rsid w:val="00BA436C"/>
    <w:rsid w:val="00BB2192"/>
    <w:rsid w:val="00BB2568"/>
    <w:rsid w:val="00BB456B"/>
    <w:rsid w:val="00BB502C"/>
    <w:rsid w:val="00BC1FAF"/>
    <w:rsid w:val="00BC3478"/>
    <w:rsid w:val="00BD0CFF"/>
    <w:rsid w:val="00BD4E9C"/>
    <w:rsid w:val="00BE2D15"/>
    <w:rsid w:val="00BE4B52"/>
    <w:rsid w:val="00BE7678"/>
    <w:rsid w:val="00BF0CB2"/>
    <w:rsid w:val="00BF104C"/>
    <w:rsid w:val="00BF1B9E"/>
    <w:rsid w:val="00BF415C"/>
    <w:rsid w:val="00BF4243"/>
    <w:rsid w:val="00BF6AD8"/>
    <w:rsid w:val="00C00E90"/>
    <w:rsid w:val="00C01A71"/>
    <w:rsid w:val="00C1780A"/>
    <w:rsid w:val="00C20E13"/>
    <w:rsid w:val="00C22390"/>
    <w:rsid w:val="00C24526"/>
    <w:rsid w:val="00C26177"/>
    <w:rsid w:val="00C302AD"/>
    <w:rsid w:val="00C30F33"/>
    <w:rsid w:val="00C32DC8"/>
    <w:rsid w:val="00C371C0"/>
    <w:rsid w:val="00C37CE4"/>
    <w:rsid w:val="00C414D8"/>
    <w:rsid w:val="00C41B29"/>
    <w:rsid w:val="00C66BAF"/>
    <w:rsid w:val="00C72C51"/>
    <w:rsid w:val="00C747AC"/>
    <w:rsid w:val="00C74804"/>
    <w:rsid w:val="00C80AFA"/>
    <w:rsid w:val="00C82B9E"/>
    <w:rsid w:val="00C8448B"/>
    <w:rsid w:val="00C8572B"/>
    <w:rsid w:val="00C875FA"/>
    <w:rsid w:val="00C9143F"/>
    <w:rsid w:val="00C91B1B"/>
    <w:rsid w:val="00C9754B"/>
    <w:rsid w:val="00C9794B"/>
    <w:rsid w:val="00CA108C"/>
    <w:rsid w:val="00CA289A"/>
    <w:rsid w:val="00CB10C7"/>
    <w:rsid w:val="00CB1D1A"/>
    <w:rsid w:val="00CB45D8"/>
    <w:rsid w:val="00CC448D"/>
    <w:rsid w:val="00CC576F"/>
    <w:rsid w:val="00CC6A41"/>
    <w:rsid w:val="00CD6E41"/>
    <w:rsid w:val="00CE209A"/>
    <w:rsid w:val="00CE3512"/>
    <w:rsid w:val="00CE69A7"/>
    <w:rsid w:val="00CE6F32"/>
    <w:rsid w:val="00CE750F"/>
    <w:rsid w:val="00D01777"/>
    <w:rsid w:val="00D033D2"/>
    <w:rsid w:val="00D04017"/>
    <w:rsid w:val="00D05581"/>
    <w:rsid w:val="00D076D6"/>
    <w:rsid w:val="00D11DB8"/>
    <w:rsid w:val="00D15BAA"/>
    <w:rsid w:val="00D21A06"/>
    <w:rsid w:val="00D2710F"/>
    <w:rsid w:val="00D30F1D"/>
    <w:rsid w:val="00D32E21"/>
    <w:rsid w:val="00D37278"/>
    <w:rsid w:val="00D375EE"/>
    <w:rsid w:val="00D4236A"/>
    <w:rsid w:val="00D44F5E"/>
    <w:rsid w:val="00D50EC5"/>
    <w:rsid w:val="00D52948"/>
    <w:rsid w:val="00D52A73"/>
    <w:rsid w:val="00D763B3"/>
    <w:rsid w:val="00D76504"/>
    <w:rsid w:val="00D76FEB"/>
    <w:rsid w:val="00D80F02"/>
    <w:rsid w:val="00D81A8A"/>
    <w:rsid w:val="00D82477"/>
    <w:rsid w:val="00D85326"/>
    <w:rsid w:val="00D90B17"/>
    <w:rsid w:val="00D915A5"/>
    <w:rsid w:val="00D92314"/>
    <w:rsid w:val="00DA1085"/>
    <w:rsid w:val="00DA18CC"/>
    <w:rsid w:val="00DA205D"/>
    <w:rsid w:val="00DA707C"/>
    <w:rsid w:val="00DA7DB1"/>
    <w:rsid w:val="00DB1041"/>
    <w:rsid w:val="00DB14DB"/>
    <w:rsid w:val="00DB284D"/>
    <w:rsid w:val="00DB313A"/>
    <w:rsid w:val="00DC0419"/>
    <w:rsid w:val="00DC042C"/>
    <w:rsid w:val="00DC2650"/>
    <w:rsid w:val="00DD77FD"/>
    <w:rsid w:val="00DE1E68"/>
    <w:rsid w:val="00DE3B15"/>
    <w:rsid w:val="00DE4547"/>
    <w:rsid w:val="00DE7973"/>
    <w:rsid w:val="00DF13CE"/>
    <w:rsid w:val="00DF1803"/>
    <w:rsid w:val="00DF3FBF"/>
    <w:rsid w:val="00DF4CFA"/>
    <w:rsid w:val="00E03E5D"/>
    <w:rsid w:val="00E04239"/>
    <w:rsid w:val="00E1126D"/>
    <w:rsid w:val="00E16CC9"/>
    <w:rsid w:val="00E22687"/>
    <w:rsid w:val="00E311B0"/>
    <w:rsid w:val="00E32CFC"/>
    <w:rsid w:val="00E41AA2"/>
    <w:rsid w:val="00E42825"/>
    <w:rsid w:val="00E54EA0"/>
    <w:rsid w:val="00E55A87"/>
    <w:rsid w:val="00E62AF8"/>
    <w:rsid w:val="00E62E58"/>
    <w:rsid w:val="00E75426"/>
    <w:rsid w:val="00E92218"/>
    <w:rsid w:val="00EA22D4"/>
    <w:rsid w:val="00EA26A3"/>
    <w:rsid w:val="00EA44E0"/>
    <w:rsid w:val="00EB118B"/>
    <w:rsid w:val="00EB28D1"/>
    <w:rsid w:val="00EB42D2"/>
    <w:rsid w:val="00EB57A3"/>
    <w:rsid w:val="00EB7474"/>
    <w:rsid w:val="00EC085D"/>
    <w:rsid w:val="00EE1282"/>
    <w:rsid w:val="00EE47A8"/>
    <w:rsid w:val="00EF6867"/>
    <w:rsid w:val="00F01EAE"/>
    <w:rsid w:val="00F02A07"/>
    <w:rsid w:val="00F02AB1"/>
    <w:rsid w:val="00F03A8D"/>
    <w:rsid w:val="00F12044"/>
    <w:rsid w:val="00F12E57"/>
    <w:rsid w:val="00F142BE"/>
    <w:rsid w:val="00F20767"/>
    <w:rsid w:val="00F24CDE"/>
    <w:rsid w:val="00F347AC"/>
    <w:rsid w:val="00F45A62"/>
    <w:rsid w:val="00F50AC1"/>
    <w:rsid w:val="00F50E74"/>
    <w:rsid w:val="00F54DD8"/>
    <w:rsid w:val="00F56192"/>
    <w:rsid w:val="00F7120E"/>
    <w:rsid w:val="00F73842"/>
    <w:rsid w:val="00F76E35"/>
    <w:rsid w:val="00F7710E"/>
    <w:rsid w:val="00F86BA8"/>
    <w:rsid w:val="00F95B4B"/>
    <w:rsid w:val="00FA0F8E"/>
    <w:rsid w:val="00FA1BF6"/>
    <w:rsid w:val="00FA1E3A"/>
    <w:rsid w:val="00FA2456"/>
    <w:rsid w:val="00FA4082"/>
    <w:rsid w:val="00FA4531"/>
    <w:rsid w:val="00FA5AA4"/>
    <w:rsid w:val="00FB0A2D"/>
    <w:rsid w:val="00FB57B0"/>
    <w:rsid w:val="00FB6C42"/>
    <w:rsid w:val="00FB757F"/>
    <w:rsid w:val="00FB7C4A"/>
    <w:rsid w:val="00FC2818"/>
    <w:rsid w:val="00FC2E3F"/>
    <w:rsid w:val="00FC60B0"/>
    <w:rsid w:val="00FD0620"/>
    <w:rsid w:val="00FD5376"/>
    <w:rsid w:val="00FE1622"/>
    <w:rsid w:val="00FE3A94"/>
    <w:rsid w:val="00FF6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573B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8E1"/>
    <w:pPr>
      <w:numPr>
        <w:ilvl w:val="1"/>
        <w:numId w:val="1"/>
      </w:numPr>
      <w:contextualSpacing/>
    </w:pPr>
  </w:style>
  <w:style w:type="table" w:styleId="TableGrid">
    <w:name w:val="Table Grid"/>
    <w:basedOn w:val="TableNormal"/>
    <w:uiPriority w:val="59"/>
    <w:rsid w:val="00B74F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E3B15"/>
    <w:rPr>
      <w:color w:val="808080"/>
    </w:rPr>
  </w:style>
  <w:style w:type="paragraph" w:styleId="BalloonText">
    <w:name w:val="Balloon Text"/>
    <w:basedOn w:val="Normal"/>
    <w:link w:val="BalloonTextChar"/>
    <w:uiPriority w:val="99"/>
    <w:semiHidden/>
    <w:unhideWhenUsed/>
    <w:rsid w:val="00DE3B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3B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450752"/>
    <w:rPr>
      <w:sz w:val="16"/>
      <w:szCs w:val="16"/>
    </w:rPr>
  </w:style>
  <w:style w:type="paragraph" w:styleId="CommentText">
    <w:name w:val="annotation text"/>
    <w:basedOn w:val="Normal"/>
    <w:link w:val="CommentTextChar"/>
    <w:uiPriority w:val="99"/>
    <w:semiHidden/>
    <w:unhideWhenUsed/>
    <w:rsid w:val="00450752"/>
    <w:rPr>
      <w:sz w:val="20"/>
      <w:szCs w:val="20"/>
    </w:rPr>
  </w:style>
  <w:style w:type="character" w:customStyle="1" w:styleId="CommentTextChar">
    <w:name w:val="Comment Text Char"/>
    <w:basedOn w:val="DefaultParagraphFont"/>
    <w:link w:val="CommentText"/>
    <w:uiPriority w:val="99"/>
    <w:semiHidden/>
    <w:rsid w:val="00450752"/>
    <w:rPr>
      <w:sz w:val="20"/>
      <w:szCs w:val="20"/>
    </w:rPr>
  </w:style>
  <w:style w:type="paragraph" w:styleId="Revision">
    <w:name w:val="Revision"/>
    <w:hidden/>
    <w:uiPriority w:val="99"/>
    <w:semiHidden/>
    <w:rsid w:val="00040B2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8E1"/>
    <w:pPr>
      <w:numPr>
        <w:ilvl w:val="1"/>
        <w:numId w:val="1"/>
      </w:numPr>
      <w:contextualSpacing/>
    </w:pPr>
  </w:style>
  <w:style w:type="table" w:styleId="TableGrid">
    <w:name w:val="Table Grid"/>
    <w:basedOn w:val="TableNormal"/>
    <w:uiPriority w:val="59"/>
    <w:rsid w:val="00B74F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E3B15"/>
    <w:rPr>
      <w:color w:val="808080"/>
    </w:rPr>
  </w:style>
  <w:style w:type="paragraph" w:styleId="BalloonText">
    <w:name w:val="Balloon Text"/>
    <w:basedOn w:val="Normal"/>
    <w:link w:val="BalloonTextChar"/>
    <w:uiPriority w:val="99"/>
    <w:semiHidden/>
    <w:unhideWhenUsed/>
    <w:rsid w:val="00DE3B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3B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450752"/>
    <w:rPr>
      <w:sz w:val="16"/>
      <w:szCs w:val="16"/>
    </w:rPr>
  </w:style>
  <w:style w:type="paragraph" w:styleId="CommentText">
    <w:name w:val="annotation text"/>
    <w:basedOn w:val="Normal"/>
    <w:link w:val="CommentTextChar"/>
    <w:uiPriority w:val="99"/>
    <w:semiHidden/>
    <w:unhideWhenUsed/>
    <w:rsid w:val="00450752"/>
    <w:rPr>
      <w:sz w:val="20"/>
      <w:szCs w:val="20"/>
    </w:rPr>
  </w:style>
  <w:style w:type="character" w:customStyle="1" w:styleId="CommentTextChar">
    <w:name w:val="Comment Text Char"/>
    <w:basedOn w:val="DefaultParagraphFont"/>
    <w:link w:val="CommentText"/>
    <w:uiPriority w:val="99"/>
    <w:semiHidden/>
    <w:rsid w:val="00450752"/>
    <w:rPr>
      <w:sz w:val="20"/>
      <w:szCs w:val="20"/>
    </w:rPr>
  </w:style>
  <w:style w:type="paragraph" w:styleId="Revision">
    <w:name w:val="Revision"/>
    <w:hidden/>
    <w:uiPriority w:val="99"/>
    <w:semiHidden/>
    <w:rsid w:val="00040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06546-B384-B348-A107-1857C52DE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10</Pages>
  <Words>3531</Words>
  <Characters>20132</Characters>
  <Application>Microsoft Macintosh Word</Application>
  <DocSecurity>0</DocSecurity>
  <Lines>167</Lines>
  <Paragraphs>47</Paragraphs>
  <ScaleCrop>false</ScaleCrop>
  <Company>UA</Company>
  <LinksUpToDate>false</LinksUpToDate>
  <CharactersWithSpaces>23616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Lu</dc:creator>
  <cp:keywords/>
  <dc:description/>
  <cp:lastModifiedBy>Meng  Lu</cp:lastModifiedBy>
  <cp:revision>593</cp:revision>
  <dcterms:created xsi:type="dcterms:W3CDTF">2014-11-26T18:57:00Z</dcterms:created>
  <dcterms:modified xsi:type="dcterms:W3CDTF">2014-12-10T23:17:00Z</dcterms:modified>
</cp:coreProperties>
</file>